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CA819" w14:textId="77777777" w:rsidR="007940C4" w:rsidRDefault="007940C4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14:paraId="599EEDFB" w14:textId="77777777" w:rsidTr="003B7959">
        <w:trPr>
          <w:cantSplit/>
          <w:trHeight w:val="2296"/>
        </w:trPr>
        <w:tc>
          <w:tcPr>
            <w:tcW w:w="9865" w:type="dxa"/>
            <w:gridSpan w:val="2"/>
          </w:tcPr>
          <w:p w14:paraId="1059A1C0" w14:textId="77777777" w:rsidR="007940C4" w:rsidRDefault="007940C4">
            <w:pPr>
              <w:pStyle w:val="DocumentTitle"/>
            </w:pPr>
          </w:p>
        </w:tc>
      </w:tr>
      <w:tr w:rsidR="007940C4" w:rsidRPr="00C62776" w14:paraId="05A8E46F" w14:textId="77777777" w:rsidTr="003B7959">
        <w:trPr>
          <w:cantSplit/>
          <w:trHeight w:val="1134"/>
        </w:trPr>
        <w:tc>
          <w:tcPr>
            <w:tcW w:w="9865" w:type="dxa"/>
            <w:gridSpan w:val="2"/>
          </w:tcPr>
          <w:p w14:paraId="411CAEF8" w14:textId="77777777" w:rsidR="00A10131" w:rsidRDefault="001F7E0C" w:rsidP="00A10131">
            <w:pPr>
              <w:pStyle w:val="DocumentTitle"/>
            </w:pPr>
            <w:r>
              <w:t>Python</w:t>
            </w:r>
            <w:r w:rsidR="00C771ED">
              <w:t xml:space="preserve"> Machine Learning</w:t>
            </w:r>
            <w:r>
              <w:t xml:space="preserve"> Project</w:t>
            </w:r>
          </w:p>
          <w:p w14:paraId="04713272" w14:textId="0953246E" w:rsidR="007940C4" w:rsidRDefault="00C5687E" w:rsidP="00C5687E">
            <w:pPr>
              <w:pStyle w:val="ProjectName"/>
            </w:pPr>
            <w:r>
              <w:t>Data and Web Mining</w:t>
            </w:r>
            <w:r w:rsidR="00A32475">
              <w:t xml:space="preserve"> CA </w:t>
            </w:r>
            <w:r w:rsidR="00B10DFD">
              <w:t xml:space="preserve">– </w:t>
            </w:r>
            <w:r w:rsidR="001F7E0C">
              <w:t>Report</w:t>
            </w:r>
          </w:p>
        </w:tc>
      </w:tr>
      <w:tr w:rsidR="007940C4" w14:paraId="0BD3C0FF" w14:textId="77777777" w:rsidTr="003B7959">
        <w:trPr>
          <w:cantSplit/>
          <w:trHeight w:val="283"/>
        </w:trPr>
        <w:tc>
          <w:tcPr>
            <w:tcW w:w="9865" w:type="dxa"/>
            <w:gridSpan w:val="2"/>
          </w:tcPr>
          <w:p w14:paraId="3B501F76" w14:textId="77777777" w:rsidR="007940C4" w:rsidRDefault="00A10131" w:rsidP="00A32475">
            <w:pPr>
              <w:pStyle w:val="CompanyTitle"/>
            </w:pPr>
            <w:r>
              <w:br/>
            </w:r>
          </w:p>
        </w:tc>
      </w:tr>
      <w:tr w:rsidR="007940C4" w14:paraId="3976A6D6" w14:textId="77777777" w:rsidTr="003B7959">
        <w:trPr>
          <w:cantSplit/>
        </w:trPr>
        <w:tc>
          <w:tcPr>
            <w:tcW w:w="7427" w:type="dxa"/>
          </w:tcPr>
          <w:p w14:paraId="559FA2EB" w14:textId="55A955F1" w:rsidR="001F7E0C" w:rsidRDefault="00A32475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 w:rsidR="00197B73">
              <w:rPr>
                <w:sz w:val="32"/>
              </w:rPr>
              <w:t xml:space="preserve"> / </w:t>
            </w:r>
            <w:r w:rsidR="00204183">
              <w:rPr>
                <w:sz w:val="32"/>
              </w:rPr>
              <w:t>Dermot</w:t>
            </w:r>
            <w:r w:rsidR="00C312AD">
              <w:rPr>
                <w:sz w:val="32"/>
              </w:rPr>
              <w:t xml:space="preserve"> Madsen</w:t>
            </w:r>
            <w:r w:rsidR="00A10131" w:rsidRPr="001F7E0C">
              <w:rPr>
                <w:sz w:val="32"/>
              </w:rPr>
              <w:br/>
            </w:r>
          </w:p>
          <w:p w14:paraId="6839F89F" w14:textId="5C52F16A" w:rsidR="001F7E0C" w:rsidRPr="001F7E0C" w:rsidRDefault="001F7E0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Student No : 10524150</w:t>
            </w:r>
            <w:r w:rsidR="0065437D">
              <w:rPr>
                <w:sz w:val="32"/>
              </w:rPr>
              <w:t xml:space="preserve"> / </w:t>
            </w:r>
            <w:r w:rsidR="00C312AD">
              <w:rPr>
                <w:sz w:val="32"/>
              </w:rPr>
              <w:t>10522567</w:t>
            </w:r>
          </w:p>
          <w:p w14:paraId="1303D125" w14:textId="77777777" w:rsidR="001F7E0C" w:rsidRDefault="001F7E0C" w:rsidP="00A32475">
            <w:pPr>
              <w:pStyle w:val="FPTableLeft"/>
              <w:rPr>
                <w:sz w:val="32"/>
              </w:rPr>
            </w:pPr>
          </w:p>
          <w:p w14:paraId="147B22B4" w14:textId="1232E473" w:rsidR="007940C4" w:rsidRDefault="00C5687E" w:rsidP="00C5687E">
            <w:pPr>
              <w:pStyle w:val="FPTableLeft"/>
            </w:pPr>
            <w:r>
              <w:rPr>
                <w:sz w:val="32"/>
              </w:rPr>
              <w:t>10</w:t>
            </w:r>
            <w:r w:rsidR="003D0941">
              <w:rPr>
                <w:sz w:val="32"/>
              </w:rPr>
              <w:t>/</w:t>
            </w:r>
            <w:r>
              <w:rPr>
                <w:sz w:val="32"/>
              </w:rPr>
              <w:t>02</w:t>
            </w:r>
            <w:r w:rsidR="0014642A" w:rsidRPr="001F7E0C">
              <w:rPr>
                <w:sz w:val="32"/>
              </w:rPr>
              <w:t>/20</w:t>
            </w:r>
            <w:r>
              <w:rPr>
                <w:sz w:val="32"/>
              </w:rPr>
              <w:t>20</w:t>
            </w:r>
            <w:r w:rsidR="005142E7" w:rsidRPr="001F7E0C">
              <w:rPr>
                <w:sz w:val="32"/>
              </w:rPr>
              <w:br/>
            </w:r>
            <w:r w:rsidR="005142E7">
              <w:br/>
            </w:r>
            <w:r w:rsidR="00A10131">
              <w:br/>
            </w:r>
          </w:p>
        </w:tc>
        <w:tc>
          <w:tcPr>
            <w:tcW w:w="2438" w:type="dxa"/>
          </w:tcPr>
          <w:p w14:paraId="52EF17F3" w14:textId="77777777" w:rsidR="007940C4" w:rsidRDefault="007940C4">
            <w:pPr>
              <w:pStyle w:val="FPTableRight"/>
            </w:pPr>
          </w:p>
        </w:tc>
      </w:tr>
      <w:tr w:rsidR="007940C4" w14:paraId="033C0C13" w14:textId="77777777" w:rsidTr="003B7959">
        <w:trPr>
          <w:cantSplit/>
        </w:trPr>
        <w:tc>
          <w:tcPr>
            <w:tcW w:w="7427" w:type="dxa"/>
          </w:tcPr>
          <w:p w14:paraId="17EB2641" w14:textId="77777777" w:rsidR="007940C4" w:rsidRDefault="007940C4">
            <w:pPr>
              <w:pStyle w:val="FPTableLeft"/>
            </w:pPr>
          </w:p>
        </w:tc>
        <w:tc>
          <w:tcPr>
            <w:tcW w:w="2438" w:type="dxa"/>
          </w:tcPr>
          <w:p w14:paraId="33273C2B" w14:textId="77777777" w:rsidR="007940C4" w:rsidRDefault="007940C4">
            <w:pPr>
              <w:pStyle w:val="FPTableRight"/>
            </w:pPr>
          </w:p>
        </w:tc>
      </w:tr>
    </w:tbl>
    <w:p w14:paraId="31A7EF33" w14:textId="77777777" w:rsidR="00D40B8D" w:rsidRDefault="00D40B8D"/>
    <w:p w14:paraId="12903726" w14:textId="77777777" w:rsidR="003B7959" w:rsidRDefault="007940C4" w:rsidP="00BD0919">
      <w:pPr>
        <w:pStyle w:val="Emphasised"/>
      </w:pPr>
      <w:r>
        <w:br w:type="page"/>
      </w:r>
      <w:r w:rsidR="00F17461">
        <w:lastRenderedPageBreak/>
        <w:t>List</w:t>
      </w:r>
      <w:r>
        <w:t xml:space="preserve"> of </w:t>
      </w:r>
      <w:r w:rsidR="00F17461">
        <w:t>c</w:t>
      </w:r>
      <w:r>
        <w:t>ontents</w:t>
      </w:r>
    </w:p>
    <w:p w14:paraId="7F93F9CE" w14:textId="77777777" w:rsidR="00421170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421170">
        <w:rPr>
          <w:noProof/>
        </w:rPr>
        <w:t>1</w:t>
      </w:r>
      <w:r w:rsidR="00421170">
        <w:rPr>
          <w:noProof/>
        </w:rPr>
        <w:tab/>
        <w:t>Project Overview</w:t>
      </w:r>
      <w:r w:rsidR="00421170">
        <w:rPr>
          <w:noProof/>
        </w:rPr>
        <w:tab/>
      </w:r>
      <w:r w:rsidR="00421170">
        <w:rPr>
          <w:noProof/>
        </w:rPr>
        <w:fldChar w:fldCharType="begin"/>
      </w:r>
      <w:r w:rsidR="00421170">
        <w:rPr>
          <w:noProof/>
        </w:rPr>
        <w:instrText xml:space="preserve"> PAGEREF _Toc30511025 \h </w:instrText>
      </w:r>
      <w:r w:rsidR="00421170">
        <w:rPr>
          <w:noProof/>
        </w:rPr>
      </w:r>
      <w:r w:rsidR="00421170">
        <w:rPr>
          <w:noProof/>
        </w:rPr>
        <w:fldChar w:fldCharType="separate"/>
      </w:r>
      <w:r w:rsidR="00421170">
        <w:rPr>
          <w:noProof/>
        </w:rPr>
        <w:t>3</w:t>
      </w:r>
      <w:r w:rsidR="00421170">
        <w:rPr>
          <w:noProof/>
        </w:rPr>
        <w:fldChar w:fldCharType="end"/>
      </w:r>
    </w:p>
    <w:p w14:paraId="6AE35DDA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1.1</w:t>
      </w:r>
      <w:r>
        <w:rPr>
          <w:noProof/>
        </w:rPr>
        <w:tab/>
        <w:t>High Level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94645D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1.2</w:t>
      </w:r>
      <w:r>
        <w:rPr>
          <w:noProof/>
        </w:rPr>
        <w:tab/>
        <w:t>The CRISP-DM Methodology / Reference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DB1A7A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1.3</w:t>
      </w:r>
      <w:r>
        <w:rPr>
          <w:noProof/>
        </w:rPr>
        <w:tab/>
        <w:t>Development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939A3A" w14:textId="77777777" w:rsidR="00421170" w:rsidRDefault="0042117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2</w:t>
      </w:r>
      <w:r>
        <w:rPr>
          <w:noProof/>
        </w:rPr>
        <w:tab/>
        <w:t>Business Understanding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909018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2.1</w:t>
      </w:r>
      <w:r>
        <w:rPr>
          <w:noProof/>
        </w:rPr>
        <w:tab/>
        <w:t>Determine Business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F4A748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2.2</w:t>
      </w:r>
      <w:r>
        <w:rPr>
          <w:noProof/>
        </w:rPr>
        <w:tab/>
        <w:t>Assess Situation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C268B1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2.3</w:t>
      </w:r>
      <w:r>
        <w:rPr>
          <w:noProof/>
        </w:rPr>
        <w:tab/>
        <w:t>Determine Data Mining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3751F4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2.4</w:t>
      </w:r>
      <w:r>
        <w:rPr>
          <w:noProof/>
        </w:rPr>
        <w:tab/>
        <w:t>Produce Project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4FB6A9" w14:textId="77777777" w:rsidR="00421170" w:rsidRDefault="0042117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3</w:t>
      </w:r>
      <w:r>
        <w:rPr>
          <w:noProof/>
        </w:rPr>
        <w:tab/>
        <w:t>Data Understanding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1F5400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3.1</w:t>
      </w:r>
      <w:r>
        <w:rPr>
          <w:noProof/>
        </w:rPr>
        <w:tab/>
        <w:t>Collect Initial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E65F56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3.2</w:t>
      </w:r>
      <w:r>
        <w:rPr>
          <w:noProof/>
        </w:rPr>
        <w:tab/>
        <w:t>Descibe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E45031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3.3</w:t>
      </w:r>
      <w:r>
        <w:rPr>
          <w:noProof/>
        </w:rPr>
        <w:tab/>
        <w:t>Explore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E53B80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3.4</w:t>
      </w:r>
      <w:r>
        <w:rPr>
          <w:noProof/>
        </w:rPr>
        <w:tab/>
        <w:t>Verify Data Quality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284CDC" w14:textId="77777777" w:rsidR="00421170" w:rsidRDefault="0042117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4</w:t>
      </w:r>
      <w:r>
        <w:rPr>
          <w:noProof/>
        </w:rPr>
        <w:tab/>
        <w:t>Data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193F9B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4.1</w:t>
      </w:r>
      <w:r>
        <w:rPr>
          <w:noProof/>
        </w:rPr>
        <w:tab/>
        <w:t>Select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A9F32D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4.2</w:t>
      </w:r>
      <w:r>
        <w:rPr>
          <w:noProof/>
        </w:rPr>
        <w:tab/>
        <w:t>Clean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E2F3B8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4.3</w:t>
      </w:r>
      <w:r>
        <w:rPr>
          <w:noProof/>
        </w:rPr>
        <w:tab/>
        <w:t>Construct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ACA2AD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4.4</w:t>
      </w:r>
      <w:r>
        <w:rPr>
          <w:noProof/>
        </w:rPr>
        <w:tab/>
        <w:t>Integrate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E98F9A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4.5</w:t>
      </w:r>
      <w:r>
        <w:rPr>
          <w:noProof/>
        </w:rPr>
        <w:tab/>
        <w:t>Format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36EF19" w14:textId="77777777" w:rsidR="00421170" w:rsidRDefault="0042117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5</w:t>
      </w:r>
      <w:r>
        <w:rPr>
          <w:noProof/>
        </w:rPr>
        <w:tab/>
        <w:t>Modeling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7F57FE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5.1</w:t>
      </w:r>
      <w:r>
        <w:rPr>
          <w:noProof/>
        </w:rPr>
        <w:tab/>
        <w:t>Select Modeling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5F70D0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5.2</w:t>
      </w:r>
      <w:r>
        <w:rPr>
          <w:noProof/>
        </w:rPr>
        <w:tab/>
        <w:t>Generate Test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777E41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5.3</w:t>
      </w:r>
      <w:r>
        <w:rPr>
          <w:noProof/>
        </w:rPr>
        <w:tab/>
        <w:t>Build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336146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5.4</w:t>
      </w:r>
      <w:r>
        <w:rPr>
          <w:noProof/>
        </w:rPr>
        <w:tab/>
        <w:t>Assess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279638" w14:textId="77777777" w:rsidR="00421170" w:rsidRDefault="0042117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6</w:t>
      </w:r>
      <w:r>
        <w:rPr>
          <w:noProof/>
        </w:rPr>
        <w:tab/>
        <w:t>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BAA961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6.1</w:t>
      </w:r>
      <w:r>
        <w:rPr>
          <w:noProof/>
        </w:rPr>
        <w:tab/>
        <w:t>Evaluate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300A934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6.2</w:t>
      </w:r>
      <w:r>
        <w:rPr>
          <w:noProof/>
        </w:rPr>
        <w:tab/>
        <w:t>Review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682E39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6.3</w:t>
      </w:r>
      <w:r>
        <w:rPr>
          <w:noProof/>
        </w:rPr>
        <w:tab/>
        <w:t>Determne Next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C1FD9F" w14:textId="77777777" w:rsidR="00421170" w:rsidRDefault="0042117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7</w:t>
      </w:r>
      <w:r>
        <w:rPr>
          <w:noProof/>
        </w:rPr>
        <w:tab/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B2BB073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7.1</w:t>
      </w:r>
      <w:r>
        <w:rPr>
          <w:noProof/>
        </w:rPr>
        <w:tab/>
        <w:t>Plan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1D1701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7.2</w:t>
      </w:r>
      <w:r>
        <w:rPr>
          <w:noProof/>
        </w:rPr>
        <w:tab/>
        <w:t>Plan Monitoring and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083225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7.3</w:t>
      </w:r>
      <w:r>
        <w:rPr>
          <w:noProof/>
        </w:rPr>
        <w:tab/>
        <w:t>Produce Final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78726F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7.4</w:t>
      </w:r>
      <w:r>
        <w:rPr>
          <w:noProof/>
        </w:rPr>
        <w:tab/>
        <w:t>Review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5CAE09F" w14:textId="77777777" w:rsidR="00421170" w:rsidRDefault="0042117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8</w:t>
      </w:r>
      <w:r>
        <w:rPr>
          <w:noProof/>
        </w:rPr>
        <w:tab/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317F480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8.1</w:t>
      </w:r>
      <w:r>
        <w:rPr>
          <w:noProof/>
        </w:rPr>
        <w:tab/>
        <w:t>Conclusion..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0BA9F0" w14:textId="77777777" w:rsidR="00421170" w:rsidRDefault="0042117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9</w:t>
      </w:r>
      <w:r>
        <w:rPr>
          <w:noProof/>
        </w:rPr>
        <w:tab/>
        <w:t>Appendices and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835B6A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9.1</w:t>
      </w:r>
      <w:r>
        <w:rPr>
          <w:noProof/>
        </w:rPr>
        <w:tab/>
        <w:t>Appendix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D56DBAE" w14:textId="77777777" w:rsidR="00421170" w:rsidRDefault="0042117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9.2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_Toc30511063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6D33F6D" w14:textId="77777777"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r w:rsidR="008B0E74">
        <w:fldChar w:fldCharType="begin"/>
      </w:r>
      <w:r w:rsidR="008B0E74">
        <w:instrText xml:space="preserve"> DOCPROPERTY "EDouble_Sided"  </w:instrText>
      </w:r>
      <w:r w:rsidR="008B0E74">
        <w:fldChar w:fldCharType="separate"/>
      </w:r>
      <w:r w:rsidR="005142E7">
        <w:instrText>N</w:instrText>
      </w:r>
      <w:r w:rsidR="008B0E74">
        <w:fldChar w:fldCharType="end"/>
      </w:r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14:paraId="01351969" w14:textId="77777777"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14:paraId="6D1C7854" w14:textId="77777777"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14:paraId="78412EA4" w14:textId="77777777" w:rsidR="007940C4" w:rsidRDefault="007940C4">
      <w:pPr>
        <w:sectPr w:rsidR="007940C4" w:rsidSect="00DD7DF2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bookmarkStart w:id="0" w:name="_GoBack"/>
      <w:bookmarkEnd w:id="0"/>
    </w:p>
    <w:p w14:paraId="77A7462E" w14:textId="77777777" w:rsidR="00186441" w:rsidRDefault="00F01239" w:rsidP="00186441">
      <w:pPr>
        <w:pStyle w:val="Heading1"/>
      </w:pPr>
      <w:bookmarkStart w:id="1" w:name="_Toc30511025"/>
      <w:r>
        <w:lastRenderedPageBreak/>
        <w:t xml:space="preserve">Project </w:t>
      </w:r>
      <w:r w:rsidR="00314A00">
        <w:t>Overview</w:t>
      </w:r>
      <w:bookmarkEnd w:id="1"/>
    </w:p>
    <w:p w14:paraId="673C559C" w14:textId="77777777" w:rsidR="00BD0919" w:rsidRDefault="00921320" w:rsidP="00A32475">
      <w:pPr>
        <w:pStyle w:val="Heading2"/>
      </w:pPr>
      <w:bookmarkStart w:id="2" w:name="_Toc30511026"/>
      <w:r>
        <w:t>High Level Description</w:t>
      </w:r>
      <w:bookmarkEnd w:id="2"/>
    </w:p>
    <w:p w14:paraId="5DE82C89" w14:textId="3C9F51A5" w:rsidR="00314A00" w:rsidRDefault="00883D8C" w:rsidP="002B1B82">
      <w:r>
        <w:t xml:space="preserve">This document </w:t>
      </w:r>
      <w:proofErr w:type="gramStart"/>
      <w:r>
        <w:t xml:space="preserve">covers </w:t>
      </w:r>
      <w:r w:rsidR="002B1B82">
        <w:t>..</w:t>
      </w:r>
      <w:r>
        <w:t>.</w:t>
      </w:r>
      <w:proofErr w:type="gramEnd"/>
    </w:p>
    <w:p w14:paraId="2F015B5D" w14:textId="77777777" w:rsidR="00F17AB0" w:rsidRDefault="00F17AB0">
      <w:pPr>
        <w:spacing w:after="0" w:line="240" w:lineRule="auto"/>
        <w:ind w:left="0"/>
      </w:pPr>
    </w:p>
    <w:p w14:paraId="621ABF39" w14:textId="77777777" w:rsidR="0009439D" w:rsidRDefault="0009439D">
      <w:pPr>
        <w:spacing w:after="0" w:line="240" w:lineRule="auto"/>
        <w:ind w:left="0"/>
      </w:pPr>
    </w:p>
    <w:p w14:paraId="3726CFA4" w14:textId="470BF431" w:rsidR="00F550D5" w:rsidRDefault="002B1B82" w:rsidP="00F550D5">
      <w:pPr>
        <w:pStyle w:val="Heading2"/>
      </w:pPr>
      <w:bookmarkStart w:id="3" w:name="_Toc30511027"/>
      <w:r>
        <w:t>The CRISP-DM Methodology / Reference Model</w:t>
      </w:r>
      <w:bookmarkEnd w:id="3"/>
    </w:p>
    <w:p w14:paraId="226A573C" w14:textId="19D75447" w:rsidR="00F01239" w:rsidRDefault="002B1B82" w:rsidP="00F550D5">
      <w:r>
        <w:t>The</w:t>
      </w:r>
      <w:proofErr w:type="gramStart"/>
      <w:r>
        <w:t>..</w:t>
      </w:r>
      <w:proofErr w:type="gramEnd"/>
    </w:p>
    <w:p w14:paraId="30A3E00E" w14:textId="58E413FD" w:rsidR="002B1B82" w:rsidRDefault="002B1B82" w:rsidP="002B1B82">
      <w:pPr>
        <w:pStyle w:val="Heading3"/>
      </w:pPr>
      <w:r>
        <w:t>Business Understanding</w:t>
      </w:r>
    </w:p>
    <w:p w14:paraId="74C8DD70" w14:textId="58039600" w:rsidR="002B1B82" w:rsidRDefault="002B1B82" w:rsidP="00F550D5">
      <w:r>
        <w:t>The</w:t>
      </w:r>
      <w:proofErr w:type="gramStart"/>
      <w:r>
        <w:t>..</w:t>
      </w:r>
      <w:proofErr w:type="gramEnd"/>
    </w:p>
    <w:p w14:paraId="0E0F3415" w14:textId="7666CC58" w:rsidR="002B1B82" w:rsidRDefault="002B1B82" w:rsidP="002B1B82">
      <w:pPr>
        <w:pStyle w:val="Heading3"/>
      </w:pPr>
      <w:r>
        <w:t>Data Understanding</w:t>
      </w:r>
    </w:p>
    <w:p w14:paraId="784DB41C" w14:textId="77777777" w:rsidR="002B1B82" w:rsidRDefault="002B1B82" w:rsidP="002B1B82">
      <w:r>
        <w:t>The</w:t>
      </w:r>
    </w:p>
    <w:p w14:paraId="1D51BC9A" w14:textId="06BE63A0" w:rsidR="002B1B82" w:rsidRDefault="002B1B82" w:rsidP="002B1B82">
      <w:pPr>
        <w:pStyle w:val="Heading3"/>
      </w:pPr>
      <w:r>
        <w:t>Data Preparation</w:t>
      </w:r>
    </w:p>
    <w:p w14:paraId="63BD1BE3" w14:textId="77777777" w:rsidR="002B1B82" w:rsidRDefault="002B1B82" w:rsidP="002B1B82">
      <w:r>
        <w:t>The</w:t>
      </w:r>
    </w:p>
    <w:p w14:paraId="360388D3" w14:textId="7747891E" w:rsidR="002B1B82" w:rsidRDefault="002B1B82" w:rsidP="002B1B82">
      <w:pPr>
        <w:pStyle w:val="Heading3"/>
      </w:pPr>
      <w:proofErr w:type="spellStart"/>
      <w:r>
        <w:t>Modeling</w:t>
      </w:r>
      <w:proofErr w:type="spellEnd"/>
    </w:p>
    <w:p w14:paraId="40A4C704" w14:textId="77777777" w:rsidR="002B1B82" w:rsidRDefault="002B1B82" w:rsidP="002B1B82">
      <w:r>
        <w:t>The</w:t>
      </w:r>
    </w:p>
    <w:p w14:paraId="36AF758A" w14:textId="1C8A07EE" w:rsidR="002B1B82" w:rsidRDefault="002B1B82" w:rsidP="002B1B82">
      <w:pPr>
        <w:pStyle w:val="Heading3"/>
      </w:pPr>
      <w:r>
        <w:t>Evaluation</w:t>
      </w:r>
    </w:p>
    <w:p w14:paraId="043CFFE9" w14:textId="77777777" w:rsidR="002B1B82" w:rsidRDefault="002B1B82" w:rsidP="002B1B82">
      <w:r>
        <w:t>The</w:t>
      </w:r>
    </w:p>
    <w:p w14:paraId="6BD0E501" w14:textId="187D07C0" w:rsidR="002B1B82" w:rsidRDefault="002B1B82" w:rsidP="002B1B82">
      <w:pPr>
        <w:pStyle w:val="Heading3"/>
      </w:pPr>
      <w:r>
        <w:t>Deployment</w:t>
      </w:r>
    </w:p>
    <w:p w14:paraId="47EE4D60" w14:textId="77777777" w:rsidR="002B1B82" w:rsidRDefault="002B1B82" w:rsidP="002B1B82">
      <w:r>
        <w:t>The</w:t>
      </w:r>
    </w:p>
    <w:p w14:paraId="15A165F3" w14:textId="77777777" w:rsidR="002B1B82" w:rsidRDefault="002B1B82" w:rsidP="002B1B82"/>
    <w:p w14:paraId="0E643E1C" w14:textId="77777777" w:rsidR="002B1B82" w:rsidRDefault="002B1B82" w:rsidP="002B1B82"/>
    <w:p w14:paraId="07C89B89" w14:textId="77777777" w:rsidR="002B1B82" w:rsidRDefault="002B1B82" w:rsidP="002B1B82"/>
    <w:p w14:paraId="548F6CE7" w14:textId="77777777" w:rsidR="002B1B82" w:rsidRDefault="002B1B82" w:rsidP="002B1B82"/>
    <w:p w14:paraId="2CF6AB1D" w14:textId="77777777" w:rsidR="002B1B82" w:rsidRDefault="002B1B82" w:rsidP="00F550D5"/>
    <w:p w14:paraId="64A167D8" w14:textId="77777777" w:rsidR="00F550D5" w:rsidRDefault="00F550D5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1F19BB83" w14:textId="77777777" w:rsidR="00F01239" w:rsidRDefault="00F01239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632CCE56" w14:textId="77777777" w:rsidR="002B1B82" w:rsidRDefault="002B1B82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393B5599" w14:textId="0F9F0919" w:rsidR="00940D65" w:rsidRDefault="002B1B82" w:rsidP="00A32475">
      <w:pPr>
        <w:pStyle w:val="Heading2"/>
      </w:pPr>
      <w:bookmarkStart w:id="4" w:name="_Toc30511028"/>
      <w:r>
        <w:lastRenderedPageBreak/>
        <w:t>Development Environments</w:t>
      </w:r>
      <w:bookmarkEnd w:id="4"/>
    </w:p>
    <w:p w14:paraId="5FAFDA9F" w14:textId="20F3BBAD" w:rsidR="00F82BAC" w:rsidRDefault="00F01239" w:rsidP="002B1B82">
      <w:r>
        <w:t xml:space="preserve">The </w:t>
      </w:r>
    </w:p>
    <w:p w14:paraId="7862E00C" w14:textId="77777777" w:rsidR="00883D8C" w:rsidRDefault="00883D8C">
      <w:pPr>
        <w:spacing w:after="0" w:line="240" w:lineRule="auto"/>
        <w:ind w:left="0"/>
        <w:rPr>
          <w:b/>
          <w:bCs/>
          <w:color w:val="3C8D94"/>
          <w:szCs w:val="26"/>
        </w:rPr>
      </w:pPr>
      <w:r>
        <w:br w:type="page"/>
      </w:r>
    </w:p>
    <w:p w14:paraId="043A27D8" w14:textId="1EF0C709" w:rsidR="00921320" w:rsidRDefault="002B1B82" w:rsidP="00921320">
      <w:pPr>
        <w:pStyle w:val="Heading1"/>
      </w:pPr>
      <w:bookmarkStart w:id="5" w:name="_Toc30511029"/>
      <w:r>
        <w:lastRenderedPageBreak/>
        <w:t>Business Understanding</w:t>
      </w:r>
      <w:bookmarkEnd w:id="5"/>
    </w:p>
    <w:p w14:paraId="46174A22" w14:textId="2A44542B" w:rsidR="00A82212" w:rsidRDefault="002B1B82" w:rsidP="00921320">
      <w:pPr>
        <w:pStyle w:val="Heading2"/>
      </w:pPr>
      <w:bookmarkStart w:id="6" w:name="_Toc30511030"/>
      <w:r>
        <w:t>Determine Business Objectives</w:t>
      </w:r>
      <w:bookmarkEnd w:id="6"/>
    </w:p>
    <w:p w14:paraId="08A67F37" w14:textId="21C00857" w:rsidR="00D95216" w:rsidRDefault="002B1B82" w:rsidP="00B46793">
      <w:r>
        <w:t>The</w:t>
      </w:r>
    </w:p>
    <w:p w14:paraId="7E2DBA39" w14:textId="33FDF137" w:rsidR="002B1B82" w:rsidRDefault="002B1B82" w:rsidP="002B1B82">
      <w:pPr>
        <w:pStyle w:val="Heading2"/>
      </w:pPr>
      <w:bookmarkStart w:id="7" w:name="_Toc30511031"/>
      <w:r>
        <w:t>Assess Situation</w:t>
      </w:r>
      <w:bookmarkEnd w:id="7"/>
    </w:p>
    <w:p w14:paraId="3B4E2334" w14:textId="77777777" w:rsidR="002B1B82" w:rsidRDefault="002B1B82" w:rsidP="002B1B82">
      <w:r>
        <w:t>The</w:t>
      </w:r>
    </w:p>
    <w:p w14:paraId="3FA95D87" w14:textId="0F2B5266" w:rsidR="002B1B82" w:rsidRDefault="002B1B82" w:rsidP="002B1B82">
      <w:pPr>
        <w:pStyle w:val="Heading2"/>
      </w:pPr>
      <w:bookmarkStart w:id="8" w:name="_Toc30511032"/>
      <w:r>
        <w:t>Determine Data Mining Goals</w:t>
      </w:r>
      <w:bookmarkEnd w:id="8"/>
    </w:p>
    <w:p w14:paraId="5F75E380" w14:textId="77777777" w:rsidR="002B1B82" w:rsidRDefault="002B1B82" w:rsidP="002B1B82">
      <w:r>
        <w:t>The</w:t>
      </w:r>
    </w:p>
    <w:p w14:paraId="48A58F13" w14:textId="352B1DD0" w:rsidR="002B1B82" w:rsidRDefault="002B1B82" w:rsidP="002B1B82">
      <w:pPr>
        <w:pStyle w:val="Heading2"/>
      </w:pPr>
      <w:bookmarkStart w:id="9" w:name="_Toc30511033"/>
      <w:r>
        <w:t>Produce Project Plan</w:t>
      </w:r>
      <w:bookmarkEnd w:id="9"/>
    </w:p>
    <w:p w14:paraId="126EA31F" w14:textId="77777777" w:rsidR="002B1B82" w:rsidRDefault="002B1B82" w:rsidP="002B1B82">
      <w:r>
        <w:t>The</w:t>
      </w:r>
    </w:p>
    <w:p w14:paraId="6FA3E8FA" w14:textId="77777777" w:rsidR="002B1B82" w:rsidRDefault="002B1B82" w:rsidP="00B46793"/>
    <w:p w14:paraId="299DE76A" w14:textId="792C65A7" w:rsidR="00E216C7" w:rsidRDefault="00124EA4" w:rsidP="00E216C7">
      <w:pPr>
        <w:pStyle w:val="Heading1"/>
      </w:pPr>
      <w:bookmarkStart w:id="10" w:name="_Toc30511034"/>
      <w:r>
        <w:lastRenderedPageBreak/>
        <w:t xml:space="preserve">Data </w:t>
      </w:r>
      <w:r w:rsidR="002B1B82">
        <w:t>Understanding</w:t>
      </w:r>
      <w:bookmarkEnd w:id="10"/>
    </w:p>
    <w:p w14:paraId="29C38E53" w14:textId="458BAB04" w:rsidR="00652F9C" w:rsidRDefault="002B1B82" w:rsidP="00E216C7">
      <w:pPr>
        <w:pStyle w:val="Heading2"/>
      </w:pPr>
      <w:bookmarkStart w:id="11" w:name="_Toc30511035"/>
      <w:r>
        <w:t>Collect Initial Data</w:t>
      </w:r>
      <w:bookmarkEnd w:id="11"/>
    </w:p>
    <w:p w14:paraId="4B887F45" w14:textId="275984F7" w:rsidR="00C767D1" w:rsidRDefault="002B1B82" w:rsidP="002B1B82">
      <w:r>
        <w:t>There are</w:t>
      </w:r>
      <w:proofErr w:type="gramStart"/>
      <w:r>
        <w:t>..</w:t>
      </w:r>
      <w:proofErr w:type="gramEnd"/>
    </w:p>
    <w:p w14:paraId="3B2BC01D" w14:textId="77777777" w:rsidR="00814212" w:rsidRDefault="00814212" w:rsidP="00124EA4">
      <w:pPr>
        <w:spacing w:after="0" w:line="240" w:lineRule="auto"/>
        <w:rPr>
          <w:b/>
          <w:bCs/>
          <w:iCs/>
          <w:color w:val="3C8D94"/>
          <w:sz w:val="26"/>
          <w:szCs w:val="28"/>
        </w:rPr>
      </w:pPr>
    </w:p>
    <w:p w14:paraId="1875F3A7" w14:textId="77777777" w:rsidR="00124EA4" w:rsidRDefault="00124EA4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0010FC5A" w14:textId="22C25241" w:rsidR="00124EA4" w:rsidRDefault="002B1B82" w:rsidP="00797139">
      <w:pPr>
        <w:pStyle w:val="Heading2"/>
      </w:pPr>
      <w:bookmarkStart w:id="12" w:name="_Toc30511036"/>
      <w:proofErr w:type="spellStart"/>
      <w:r>
        <w:t>Descibe</w:t>
      </w:r>
      <w:proofErr w:type="spellEnd"/>
      <w:r>
        <w:t xml:space="preserve"> Data</w:t>
      </w:r>
      <w:bookmarkEnd w:id="12"/>
    </w:p>
    <w:p w14:paraId="79D229FB" w14:textId="13DA4642" w:rsidR="00124EA4" w:rsidRPr="00124EA4" w:rsidRDefault="00124EA4" w:rsidP="002B1B82">
      <w:pPr>
        <w:rPr>
          <w:szCs w:val="22"/>
        </w:rPr>
      </w:pPr>
      <w:r w:rsidRPr="00124EA4">
        <w:rPr>
          <w:spacing w:val="-1"/>
          <w:szCs w:val="22"/>
          <w:shd w:val="clear" w:color="auto" w:fill="FFFFFF"/>
        </w:rPr>
        <w:t xml:space="preserve">Data </w:t>
      </w:r>
    </w:p>
    <w:p w14:paraId="0EA171E8" w14:textId="77777777" w:rsidR="004D35B8" w:rsidRDefault="004D35B8" w:rsidP="004D35B8">
      <w:pPr>
        <w:pStyle w:val="Heading2"/>
        <w:numPr>
          <w:ilvl w:val="0"/>
          <w:numId w:val="0"/>
        </w:numPr>
        <w:ind w:left="1134"/>
      </w:pPr>
    </w:p>
    <w:p w14:paraId="629B7E29" w14:textId="6AFA0942" w:rsidR="00797139" w:rsidRDefault="002B1B82" w:rsidP="00797139">
      <w:pPr>
        <w:pStyle w:val="Heading2"/>
      </w:pPr>
      <w:bookmarkStart w:id="13" w:name="_Toc30511037"/>
      <w:r>
        <w:t>Explore</w:t>
      </w:r>
      <w:r w:rsidR="00124EA4">
        <w:t xml:space="preserve"> Data</w:t>
      </w:r>
      <w:bookmarkEnd w:id="13"/>
    </w:p>
    <w:p w14:paraId="6CB0355D" w14:textId="049D4114" w:rsidR="00124EA4" w:rsidRDefault="00166B20" w:rsidP="002E6FA0">
      <w:proofErr w:type="gramStart"/>
      <w:r>
        <w:t>T</w:t>
      </w:r>
      <w:r w:rsidR="002B1B82">
        <w:t>he</w:t>
      </w:r>
      <w:r w:rsidR="00F7606F">
        <w:t>…</w:t>
      </w:r>
      <w:proofErr w:type="gramEnd"/>
    </w:p>
    <w:p w14:paraId="083EEABE" w14:textId="79E692E7" w:rsidR="00124EA4" w:rsidRDefault="00124EA4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70C02D26" w14:textId="6B7580BC" w:rsidR="00124EA4" w:rsidRDefault="002B1B82" w:rsidP="00124EA4">
      <w:pPr>
        <w:pStyle w:val="Heading2"/>
      </w:pPr>
      <w:bookmarkStart w:id="14" w:name="_Toc30511038"/>
      <w:r>
        <w:t xml:space="preserve">Verify </w:t>
      </w:r>
      <w:r w:rsidR="00124EA4">
        <w:t xml:space="preserve">Data </w:t>
      </w:r>
      <w:r>
        <w:t>Quality</w:t>
      </w:r>
      <w:bookmarkEnd w:id="14"/>
    </w:p>
    <w:p w14:paraId="1790F881" w14:textId="70F91131" w:rsidR="002B1B82" w:rsidRPr="00933504" w:rsidRDefault="00160792" w:rsidP="002B1B82">
      <w:pPr>
        <w:rPr>
          <w:spacing w:val="-1"/>
          <w:szCs w:val="22"/>
        </w:rPr>
      </w:pPr>
      <w:r>
        <w:t xml:space="preserve">Once </w:t>
      </w:r>
    </w:p>
    <w:p w14:paraId="20E32A25" w14:textId="08B3F177" w:rsidR="00AB4FCC" w:rsidRDefault="00AB4FCC">
      <w:pPr>
        <w:spacing w:after="0" w:line="240" w:lineRule="auto"/>
        <w:ind w:left="0"/>
      </w:pPr>
    </w:p>
    <w:p w14:paraId="2BAB3128" w14:textId="77777777" w:rsidR="00AB4FCC" w:rsidRDefault="00AB4FCC" w:rsidP="00933504"/>
    <w:p w14:paraId="61898B72" w14:textId="77777777" w:rsidR="00AB4FCC" w:rsidRDefault="00AB4FCC" w:rsidP="00933504"/>
    <w:p w14:paraId="74B76BED" w14:textId="77777777" w:rsidR="00485073" w:rsidRDefault="00485073" w:rsidP="00933504"/>
    <w:p w14:paraId="3BB4694B" w14:textId="77777777" w:rsidR="00933504" w:rsidRDefault="00933504">
      <w:pPr>
        <w:spacing w:after="0" w:line="240" w:lineRule="auto"/>
        <w:ind w:left="0"/>
        <w:rPr>
          <w:b/>
          <w:bCs/>
          <w:color w:val="3C8D94"/>
          <w:kern w:val="32"/>
          <w:sz w:val="36"/>
          <w:szCs w:val="32"/>
        </w:rPr>
      </w:pPr>
      <w:bookmarkStart w:id="15" w:name="_Ref18965235"/>
    </w:p>
    <w:p w14:paraId="13384860" w14:textId="3C49A0AA" w:rsidR="00504968" w:rsidRDefault="002B1B82" w:rsidP="00504968">
      <w:pPr>
        <w:pStyle w:val="Heading1"/>
      </w:pPr>
      <w:bookmarkStart w:id="16" w:name="_Toc30511039"/>
      <w:bookmarkEnd w:id="15"/>
      <w:r>
        <w:lastRenderedPageBreak/>
        <w:t>Data Preparation</w:t>
      </w:r>
      <w:bookmarkEnd w:id="16"/>
    </w:p>
    <w:p w14:paraId="713D5474" w14:textId="34422BEC" w:rsidR="003B4D75" w:rsidRDefault="002B1B82" w:rsidP="003B4D75">
      <w:pPr>
        <w:pStyle w:val="Heading2"/>
      </w:pPr>
      <w:bookmarkStart w:id="17" w:name="_Toc30511040"/>
      <w:r>
        <w:t>Select</w:t>
      </w:r>
      <w:r w:rsidR="003B4D75">
        <w:t xml:space="preserve"> Data</w:t>
      </w:r>
      <w:bookmarkEnd w:id="17"/>
    </w:p>
    <w:p w14:paraId="75C383F7" w14:textId="699BBFF1" w:rsidR="00A51F40" w:rsidRDefault="003B4D75" w:rsidP="00504968">
      <w:r>
        <w:t>The</w:t>
      </w:r>
      <w:proofErr w:type="gramStart"/>
      <w:r>
        <w:t>.</w:t>
      </w:r>
      <w:r w:rsidR="00A51F40">
        <w:t>.</w:t>
      </w:r>
      <w:proofErr w:type="gramEnd"/>
    </w:p>
    <w:p w14:paraId="68AA9802" w14:textId="77777777" w:rsidR="00504968" w:rsidRDefault="00504968" w:rsidP="00504968"/>
    <w:p w14:paraId="73967989" w14:textId="00FDA73D" w:rsidR="00504968" w:rsidRDefault="003B4D75" w:rsidP="00504968">
      <w:pPr>
        <w:pStyle w:val="Heading2"/>
      </w:pPr>
      <w:bookmarkStart w:id="18" w:name="_Toc30511041"/>
      <w:r>
        <w:t>Clean Data</w:t>
      </w:r>
      <w:bookmarkEnd w:id="18"/>
    </w:p>
    <w:p w14:paraId="2303F985" w14:textId="4C4876F3" w:rsidR="000D16CC" w:rsidRDefault="00B72340" w:rsidP="003B4D75">
      <w:r>
        <w:t>Section</w:t>
      </w:r>
      <w:proofErr w:type="gramStart"/>
      <w:r w:rsidR="003B4D75">
        <w:t>..</w:t>
      </w:r>
      <w:proofErr w:type="gramEnd"/>
    </w:p>
    <w:p w14:paraId="00237B9B" w14:textId="77777777" w:rsidR="003B4D75" w:rsidRDefault="003B4D75" w:rsidP="003B4D75"/>
    <w:p w14:paraId="7C54D490" w14:textId="01C4B96D" w:rsidR="003B4D75" w:rsidRDefault="003B4D75" w:rsidP="003B4D75">
      <w:pPr>
        <w:pStyle w:val="Heading2"/>
      </w:pPr>
      <w:bookmarkStart w:id="19" w:name="_Toc30511042"/>
      <w:r>
        <w:t>Construct Data</w:t>
      </w:r>
      <w:bookmarkEnd w:id="19"/>
    </w:p>
    <w:p w14:paraId="5D6B803D" w14:textId="77777777" w:rsidR="003B4D75" w:rsidRDefault="003B4D75" w:rsidP="003B4D75">
      <w:pPr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t>Section</w:t>
      </w:r>
      <w:proofErr w:type="gramStart"/>
      <w:r>
        <w:t>..</w:t>
      </w:r>
      <w:proofErr w:type="gramEnd"/>
    </w:p>
    <w:p w14:paraId="60962D4D" w14:textId="77777777" w:rsidR="003B4D75" w:rsidRDefault="003B4D75" w:rsidP="003B4D75">
      <w:pPr>
        <w:rPr>
          <w:rFonts w:ascii="Consolas" w:hAnsi="Consolas" w:cs="Consolas"/>
          <w:color w:val="000000"/>
          <w:sz w:val="19"/>
          <w:szCs w:val="19"/>
          <w:lang w:eastAsia="en-GB"/>
        </w:rPr>
      </w:pPr>
    </w:p>
    <w:p w14:paraId="64390DB7" w14:textId="3B0E3304" w:rsidR="003B4D75" w:rsidRDefault="003B4D75" w:rsidP="003B4D75">
      <w:pPr>
        <w:pStyle w:val="Heading2"/>
      </w:pPr>
      <w:bookmarkStart w:id="20" w:name="_Toc30511043"/>
      <w:r>
        <w:t>Integrate Data</w:t>
      </w:r>
      <w:bookmarkEnd w:id="20"/>
    </w:p>
    <w:p w14:paraId="7BD01053" w14:textId="77777777" w:rsidR="003B4D75" w:rsidRDefault="003B4D75" w:rsidP="003B4D75">
      <w:r>
        <w:t>Section</w:t>
      </w:r>
      <w:proofErr w:type="gramStart"/>
      <w:r>
        <w:t>..</w:t>
      </w:r>
      <w:proofErr w:type="gramEnd"/>
    </w:p>
    <w:p w14:paraId="2AC7ED7B" w14:textId="77777777" w:rsidR="003B4D75" w:rsidRDefault="003B4D75" w:rsidP="003B4D75"/>
    <w:p w14:paraId="1C8DB576" w14:textId="30827300" w:rsidR="003B4D75" w:rsidRDefault="003B4D75" w:rsidP="003B4D75">
      <w:pPr>
        <w:pStyle w:val="Heading2"/>
      </w:pPr>
      <w:bookmarkStart w:id="21" w:name="_Toc30511044"/>
      <w:r>
        <w:t>Format Data</w:t>
      </w:r>
      <w:bookmarkEnd w:id="21"/>
    </w:p>
    <w:p w14:paraId="03772465" w14:textId="77777777" w:rsidR="003B4D75" w:rsidRDefault="003B4D75" w:rsidP="003B4D75">
      <w:pPr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t>Section</w:t>
      </w:r>
      <w:proofErr w:type="gramStart"/>
      <w:r>
        <w:t>..</w:t>
      </w:r>
      <w:proofErr w:type="gramEnd"/>
    </w:p>
    <w:p w14:paraId="52EE5708" w14:textId="77777777" w:rsidR="003B4D75" w:rsidRDefault="003B4D75" w:rsidP="003B4D75">
      <w:pPr>
        <w:rPr>
          <w:rFonts w:ascii="Consolas" w:hAnsi="Consolas" w:cs="Consolas"/>
          <w:color w:val="000000"/>
          <w:sz w:val="19"/>
          <w:szCs w:val="19"/>
          <w:lang w:eastAsia="en-GB"/>
        </w:rPr>
      </w:pPr>
    </w:p>
    <w:p w14:paraId="0F023F0A" w14:textId="77777777" w:rsidR="003B4D75" w:rsidRDefault="003B4D75" w:rsidP="003B4D75">
      <w:pPr>
        <w:rPr>
          <w:rFonts w:ascii="Consolas" w:hAnsi="Consolas" w:cs="Consolas"/>
          <w:color w:val="000000"/>
          <w:sz w:val="19"/>
          <w:szCs w:val="19"/>
          <w:lang w:eastAsia="en-GB"/>
        </w:rPr>
      </w:pPr>
    </w:p>
    <w:p w14:paraId="6A882EEB" w14:textId="77777777" w:rsidR="00523D52" w:rsidRDefault="00523D52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057CD1C7" w14:textId="77777777" w:rsidR="003F2304" w:rsidRDefault="003F2304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2088820E" w14:textId="2FB4CAAA" w:rsidR="00E216C7" w:rsidRDefault="00092BE1" w:rsidP="00E216C7">
      <w:pPr>
        <w:pStyle w:val="Heading1"/>
      </w:pPr>
      <w:bookmarkStart w:id="22" w:name="_Toc30511045"/>
      <w:proofErr w:type="spellStart"/>
      <w:r>
        <w:lastRenderedPageBreak/>
        <w:t>Modeling</w:t>
      </w:r>
      <w:bookmarkEnd w:id="22"/>
      <w:proofErr w:type="spellEnd"/>
    </w:p>
    <w:p w14:paraId="2FF226DB" w14:textId="49CA1DF9" w:rsidR="00BD5AF9" w:rsidRDefault="00092BE1" w:rsidP="00E216C7">
      <w:pPr>
        <w:pStyle w:val="Heading2"/>
      </w:pPr>
      <w:bookmarkStart w:id="23" w:name="_Toc30511046"/>
      <w:r>
        <w:t xml:space="preserve">Select </w:t>
      </w:r>
      <w:proofErr w:type="spellStart"/>
      <w:r>
        <w:t>Modeling</w:t>
      </w:r>
      <w:proofErr w:type="spellEnd"/>
      <w:r>
        <w:t xml:space="preserve"> Technique</w:t>
      </w:r>
      <w:bookmarkEnd w:id="23"/>
    </w:p>
    <w:p w14:paraId="1A9F3B03" w14:textId="51617558" w:rsidR="00084DFF" w:rsidRPr="00084DFF" w:rsidDel="000270CF" w:rsidRDefault="00084DFF" w:rsidP="00092BE1">
      <w:pPr>
        <w:pStyle w:val="mz"/>
        <w:shd w:val="clear" w:color="auto" w:fill="FFFFFF"/>
        <w:spacing w:before="206" w:beforeAutospacing="0" w:after="0" w:afterAutospacing="0"/>
        <w:ind w:left="1134"/>
        <w:rPr>
          <w:del w:id="24" w:author="Finnegan, Ciaran (IE Dublin)" w:date="2019-10-15T18:08:00Z"/>
          <w:rFonts w:ascii="Arial" w:hAnsi="Arial" w:cs="Arial"/>
          <w:spacing w:val="-1"/>
          <w:sz w:val="22"/>
          <w:szCs w:val="22"/>
        </w:rPr>
      </w:pPr>
      <w:r w:rsidRPr="00084DFF">
        <w:rPr>
          <w:rFonts w:ascii="Arial" w:hAnsi="Arial" w:cs="Arial"/>
          <w:spacing w:val="-1"/>
          <w:sz w:val="22"/>
          <w:szCs w:val="22"/>
        </w:rPr>
        <w:t xml:space="preserve">For </w:t>
      </w:r>
    </w:p>
    <w:p w14:paraId="69A7B376" w14:textId="77777777" w:rsidR="00B2073D" w:rsidRDefault="00B2073D" w:rsidP="00092BE1">
      <w:pPr>
        <w:pStyle w:val="mz"/>
        <w:shd w:val="clear" w:color="auto" w:fill="FFFFFF"/>
        <w:spacing w:before="206" w:beforeAutospacing="0" w:after="0" w:afterAutospacing="0"/>
        <w:ind w:left="1134"/>
        <w:rPr>
          <w:ins w:id="25" w:author="Finnegan, Ciaran (IE Dublin)" w:date="2019-10-15T18:08:00Z"/>
          <w:rFonts w:ascii="Arial" w:hAnsi="Arial" w:cs="Arial"/>
          <w:spacing w:val="-1"/>
          <w:sz w:val="22"/>
          <w:szCs w:val="22"/>
        </w:rPr>
      </w:pPr>
    </w:p>
    <w:p w14:paraId="20C75C59" w14:textId="77777777" w:rsidR="00092BE1" w:rsidRDefault="00092BE1" w:rsidP="00092BE1">
      <w:pPr>
        <w:pStyle w:val="Heading2"/>
        <w:numPr>
          <w:ilvl w:val="0"/>
          <w:numId w:val="0"/>
        </w:numPr>
        <w:ind w:left="1134"/>
      </w:pPr>
      <w:bookmarkStart w:id="26" w:name="_Ref21367206"/>
    </w:p>
    <w:p w14:paraId="619C99BF" w14:textId="5E1963F3" w:rsidR="00B2073D" w:rsidRDefault="00092BE1" w:rsidP="00B2073D">
      <w:pPr>
        <w:pStyle w:val="Heading2"/>
      </w:pPr>
      <w:bookmarkStart w:id="27" w:name="_Toc30511047"/>
      <w:bookmarkEnd w:id="26"/>
      <w:r>
        <w:t>Generate Test Design</w:t>
      </w:r>
      <w:bookmarkEnd w:id="27"/>
    </w:p>
    <w:p w14:paraId="43512F95" w14:textId="7367A1C2" w:rsidR="00E631DF" w:rsidRDefault="00092BE1" w:rsidP="00B2073D">
      <w:r>
        <w:t>The</w:t>
      </w:r>
      <w:proofErr w:type="gramStart"/>
      <w:r>
        <w:t>..</w:t>
      </w:r>
      <w:proofErr w:type="gramEnd"/>
    </w:p>
    <w:p w14:paraId="1C9B43BE" w14:textId="77777777" w:rsidR="006160AF" w:rsidRDefault="006160AF" w:rsidP="00B2073D"/>
    <w:p w14:paraId="0E2AD6A8" w14:textId="34897834" w:rsidR="00B2073D" w:rsidRDefault="00092BE1" w:rsidP="00B2073D">
      <w:pPr>
        <w:pStyle w:val="Heading2"/>
      </w:pPr>
      <w:bookmarkStart w:id="28" w:name="_Toc30511048"/>
      <w:r>
        <w:t>Build Model</w:t>
      </w:r>
      <w:bookmarkEnd w:id="28"/>
    </w:p>
    <w:p w14:paraId="12769939" w14:textId="198CFD38" w:rsidR="0018342A" w:rsidRDefault="00092BE1" w:rsidP="0018342A">
      <w:r>
        <w:t>The</w:t>
      </w:r>
      <w:proofErr w:type="gramStart"/>
      <w:r>
        <w:t>..</w:t>
      </w:r>
      <w:proofErr w:type="gramEnd"/>
    </w:p>
    <w:p w14:paraId="6AE0E23E" w14:textId="50DB13A0" w:rsidR="0018342A" w:rsidRDefault="0018342A" w:rsidP="006E088E">
      <w:pPr>
        <w:ind w:left="567"/>
      </w:pPr>
    </w:p>
    <w:p w14:paraId="59BD9DC1" w14:textId="23B1E3F4" w:rsidR="00092BE1" w:rsidRDefault="00092BE1" w:rsidP="00092BE1">
      <w:pPr>
        <w:pStyle w:val="Heading2"/>
      </w:pPr>
      <w:bookmarkStart w:id="29" w:name="_Toc30511049"/>
      <w:r>
        <w:t>Assess Model</w:t>
      </w:r>
      <w:bookmarkEnd w:id="29"/>
    </w:p>
    <w:p w14:paraId="5A59D3F9" w14:textId="77777777" w:rsidR="00092BE1" w:rsidRDefault="00092BE1" w:rsidP="00092BE1">
      <w:r>
        <w:t>The</w:t>
      </w:r>
      <w:proofErr w:type="gramStart"/>
      <w:r>
        <w:t>..</w:t>
      </w:r>
      <w:proofErr w:type="gramEnd"/>
    </w:p>
    <w:p w14:paraId="505449C0" w14:textId="7A82CD9F" w:rsidR="00FD081E" w:rsidRDefault="00FD081E">
      <w:pPr>
        <w:spacing w:after="0" w:line="240" w:lineRule="auto"/>
        <w:ind w:left="0"/>
      </w:pPr>
    </w:p>
    <w:p w14:paraId="5EC82420" w14:textId="77777777" w:rsidR="00A43817" w:rsidRDefault="00A43817" w:rsidP="0018342A"/>
    <w:p w14:paraId="3F1ED3FD" w14:textId="18D531A5" w:rsidR="0018342A" w:rsidRDefault="0018342A" w:rsidP="007F6ED0"/>
    <w:p w14:paraId="1CB76E20" w14:textId="2D489524" w:rsidR="00FD621A" w:rsidRDefault="00092BE1" w:rsidP="00FD621A">
      <w:pPr>
        <w:pStyle w:val="Heading1"/>
      </w:pPr>
      <w:bookmarkStart w:id="30" w:name="_Toc30511050"/>
      <w:r>
        <w:lastRenderedPageBreak/>
        <w:t>Evaluation</w:t>
      </w:r>
      <w:bookmarkEnd w:id="30"/>
    </w:p>
    <w:p w14:paraId="4408739A" w14:textId="40DBEBB2" w:rsidR="00FD621A" w:rsidRDefault="00092BE1" w:rsidP="00FD621A">
      <w:pPr>
        <w:pStyle w:val="Heading2"/>
      </w:pPr>
      <w:bookmarkStart w:id="31" w:name="_Toc30511051"/>
      <w:r>
        <w:t>Evaluate Results</w:t>
      </w:r>
      <w:bookmarkEnd w:id="31"/>
    </w:p>
    <w:p w14:paraId="404B910E" w14:textId="2DE39ABC" w:rsidR="006E088E" w:rsidRDefault="00FD621A" w:rsidP="00092BE1">
      <w:r>
        <w:t>We</w:t>
      </w:r>
      <w:proofErr w:type="gramStart"/>
      <w:r w:rsidR="00092BE1">
        <w:t>..</w:t>
      </w:r>
      <w:proofErr w:type="gramEnd"/>
    </w:p>
    <w:p w14:paraId="2E088B8C" w14:textId="77777777" w:rsidR="00826FC8" w:rsidRDefault="00826FC8" w:rsidP="00FD621A"/>
    <w:p w14:paraId="12182778" w14:textId="0FB3F1C6" w:rsidR="00826FC8" w:rsidRDefault="00826FC8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bookmarkStart w:id="32" w:name="_Ref21368078"/>
    </w:p>
    <w:p w14:paraId="43AEE229" w14:textId="03DE360F" w:rsidR="00FD081E" w:rsidRDefault="00092BE1" w:rsidP="00FD081E">
      <w:pPr>
        <w:pStyle w:val="Heading2"/>
      </w:pPr>
      <w:bookmarkStart w:id="33" w:name="_Toc30511052"/>
      <w:bookmarkEnd w:id="32"/>
      <w:r>
        <w:t>Review Process</w:t>
      </w:r>
      <w:bookmarkEnd w:id="33"/>
    </w:p>
    <w:p w14:paraId="2B0014A6" w14:textId="3D24E857" w:rsidR="00092BE1" w:rsidRDefault="00092BE1" w:rsidP="00092BE1">
      <w:r>
        <w:t>The</w:t>
      </w:r>
      <w:proofErr w:type="gramStart"/>
      <w:r>
        <w:t>..</w:t>
      </w:r>
      <w:proofErr w:type="gramEnd"/>
    </w:p>
    <w:p w14:paraId="7514E0D1" w14:textId="77777777" w:rsidR="00092BE1" w:rsidRDefault="00092BE1" w:rsidP="00092BE1"/>
    <w:p w14:paraId="546955FB" w14:textId="77777777" w:rsidR="00092BE1" w:rsidRDefault="00092BE1" w:rsidP="00092BE1"/>
    <w:p w14:paraId="0191F667" w14:textId="7CD00C00" w:rsidR="00092BE1" w:rsidRDefault="00092BE1" w:rsidP="00092BE1">
      <w:pPr>
        <w:pStyle w:val="Heading2"/>
      </w:pPr>
      <w:bookmarkStart w:id="34" w:name="_Toc30511053"/>
      <w:proofErr w:type="spellStart"/>
      <w:r>
        <w:t>Determne</w:t>
      </w:r>
      <w:proofErr w:type="spellEnd"/>
      <w:r>
        <w:t xml:space="preserve"> Next Steps</w:t>
      </w:r>
      <w:bookmarkEnd w:id="34"/>
    </w:p>
    <w:p w14:paraId="57A67A39" w14:textId="77777777" w:rsidR="00092BE1" w:rsidRPr="00092BE1" w:rsidRDefault="00092BE1" w:rsidP="00092BE1">
      <w:r>
        <w:t>The</w:t>
      </w:r>
      <w:proofErr w:type="gramStart"/>
      <w:r>
        <w:t>..</w:t>
      </w:r>
      <w:proofErr w:type="gramEnd"/>
    </w:p>
    <w:p w14:paraId="3D019A87" w14:textId="77777777" w:rsidR="00092BE1" w:rsidRPr="00092BE1" w:rsidRDefault="00092BE1" w:rsidP="00092BE1"/>
    <w:p w14:paraId="1DBAF648" w14:textId="0AA9B136" w:rsidR="00115FCB" w:rsidRDefault="00115FCB">
      <w:pPr>
        <w:spacing w:after="0" w:line="240" w:lineRule="auto"/>
        <w:ind w:left="0"/>
        <w:rPr>
          <w:b/>
          <w:bCs/>
          <w:color w:val="3C8D94"/>
          <w:szCs w:val="26"/>
        </w:rPr>
      </w:pPr>
    </w:p>
    <w:p w14:paraId="046FB862" w14:textId="77777777" w:rsidR="001B0908" w:rsidRDefault="001B0908">
      <w:pPr>
        <w:spacing w:after="0" w:line="240" w:lineRule="auto"/>
        <w:ind w:left="0"/>
      </w:pPr>
      <w:r>
        <w:br w:type="page"/>
      </w:r>
    </w:p>
    <w:p w14:paraId="506C7CC6" w14:textId="6876D6A6" w:rsidR="00921320" w:rsidRDefault="0054532B" w:rsidP="00921320">
      <w:pPr>
        <w:pStyle w:val="Heading1"/>
      </w:pPr>
      <w:bookmarkStart w:id="35" w:name="_Toc30511054"/>
      <w:r>
        <w:lastRenderedPageBreak/>
        <w:t>Deployment</w:t>
      </w:r>
      <w:bookmarkEnd w:id="35"/>
    </w:p>
    <w:p w14:paraId="6CFB8DA5" w14:textId="7C21216A" w:rsidR="000A433B" w:rsidRDefault="0054532B" w:rsidP="00921320">
      <w:pPr>
        <w:pStyle w:val="Heading2"/>
      </w:pPr>
      <w:bookmarkStart w:id="36" w:name="_Toc30511055"/>
      <w:r>
        <w:t>Plan Deployment</w:t>
      </w:r>
      <w:bookmarkEnd w:id="36"/>
    </w:p>
    <w:p w14:paraId="476D6199" w14:textId="77777777" w:rsidR="0054532B" w:rsidRDefault="002B6D5C" w:rsidP="007A2897">
      <w:r>
        <w:t>Our analysis of</w:t>
      </w:r>
      <w:proofErr w:type="gramStart"/>
      <w:r w:rsidR="0054532B">
        <w:t>..</w:t>
      </w:r>
      <w:proofErr w:type="gramEnd"/>
    </w:p>
    <w:p w14:paraId="52E18BF9" w14:textId="4A45F3DD" w:rsidR="008D5D47" w:rsidRDefault="008D5D47" w:rsidP="007A2897">
      <w:r>
        <w:t>.</w:t>
      </w:r>
    </w:p>
    <w:p w14:paraId="31C3C086" w14:textId="592274E6" w:rsidR="007A2897" w:rsidRDefault="0054532B" w:rsidP="007A2897">
      <w:pPr>
        <w:pStyle w:val="Heading2"/>
      </w:pPr>
      <w:bookmarkStart w:id="37" w:name="_Toc30511056"/>
      <w:r>
        <w:t>Plan Monitoring and Maintenance</w:t>
      </w:r>
      <w:bookmarkEnd w:id="37"/>
    </w:p>
    <w:p w14:paraId="3DBDB231" w14:textId="6B7354A8" w:rsidR="007A2897" w:rsidRDefault="00CA239D" w:rsidP="007A2897">
      <w:proofErr w:type="gramStart"/>
      <w:r>
        <w:t xml:space="preserve">A </w:t>
      </w:r>
      <w:r w:rsidR="0054532B">
        <w:t>..</w:t>
      </w:r>
      <w:r>
        <w:t>.</w:t>
      </w:r>
      <w:proofErr w:type="gramEnd"/>
    </w:p>
    <w:p w14:paraId="1DD5F838" w14:textId="77777777" w:rsidR="0054532B" w:rsidRDefault="0054532B" w:rsidP="007A2897"/>
    <w:p w14:paraId="00C4980D" w14:textId="4C699D0D" w:rsidR="0054532B" w:rsidRDefault="0054532B" w:rsidP="0054532B">
      <w:pPr>
        <w:pStyle w:val="Heading2"/>
      </w:pPr>
      <w:bookmarkStart w:id="38" w:name="_Toc30511057"/>
      <w:r>
        <w:t>Produce Final Report</w:t>
      </w:r>
      <w:bookmarkEnd w:id="38"/>
    </w:p>
    <w:p w14:paraId="1109DA9B" w14:textId="77777777" w:rsidR="0054532B" w:rsidRDefault="0054532B" w:rsidP="0054532B">
      <w:proofErr w:type="gramStart"/>
      <w:r>
        <w:t>A ...</w:t>
      </w:r>
      <w:proofErr w:type="gramEnd"/>
    </w:p>
    <w:p w14:paraId="34A032AB" w14:textId="77777777" w:rsidR="0054532B" w:rsidRDefault="0054532B" w:rsidP="007A2897"/>
    <w:p w14:paraId="0ABAC7C7" w14:textId="452ECD5D" w:rsidR="0054532B" w:rsidRDefault="0054532B" w:rsidP="0054532B">
      <w:pPr>
        <w:pStyle w:val="Heading2"/>
      </w:pPr>
      <w:bookmarkStart w:id="39" w:name="_Toc30511058"/>
      <w:r>
        <w:t>Review Project</w:t>
      </w:r>
      <w:bookmarkEnd w:id="39"/>
    </w:p>
    <w:p w14:paraId="3A8EDEC8" w14:textId="77777777" w:rsidR="0054532B" w:rsidRDefault="0054532B" w:rsidP="0054532B">
      <w:proofErr w:type="gramStart"/>
      <w:r>
        <w:t>A ...</w:t>
      </w:r>
      <w:proofErr w:type="gramEnd"/>
    </w:p>
    <w:p w14:paraId="3169CFA7" w14:textId="77777777" w:rsidR="007A2897" w:rsidRPr="007A2897" w:rsidRDefault="007A2897" w:rsidP="007A2897"/>
    <w:p w14:paraId="435008F1" w14:textId="67DB0DE4" w:rsidR="00527B94" w:rsidRDefault="0054532B" w:rsidP="00527B94">
      <w:pPr>
        <w:pStyle w:val="Heading1"/>
      </w:pPr>
      <w:bookmarkStart w:id="40" w:name="_Toc30511059"/>
      <w:r>
        <w:lastRenderedPageBreak/>
        <w:t>Conclusion</w:t>
      </w:r>
      <w:bookmarkEnd w:id="40"/>
    </w:p>
    <w:p w14:paraId="7073E621" w14:textId="4F5675D8" w:rsidR="00527B94" w:rsidRDefault="0054532B" w:rsidP="00527B94">
      <w:pPr>
        <w:pStyle w:val="Heading2"/>
      </w:pPr>
      <w:bookmarkStart w:id="41" w:name="_Toc30511060"/>
      <w:r>
        <w:t>Conclusion</w:t>
      </w:r>
      <w:proofErr w:type="gramStart"/>
      <w:r>
        <w:t>..</w:t>
      </w:r>
      <w:bookmarkEnd w:id="41"/>
      <w:proofErr w:type="gramEnd"/>
    </w:p>
    <w:p w14:paraId="66E7AB5D" w14:textId="2E8B06E1" w:rsidR="006B4EFA" w:rsidRDefault="0054532B" w:rsidP="005150CB">
      <w:pPr>
        <w:spacing w:after="100"/>
        <w:ind w:right="720"/>
      </w:pPr>
      <w:r>
        <w:t>The</w:t>
      </w:r>
      <w:proofErr w:type="gramStart"/>
      <w:r>
        <w:t>..</w:t>
      </w:r>
      <w:proofErr w:type="gramEnd"/>
    </w:p>
    <w:p w14:paraId="60A60146" w14:textId="77777777" w:rsidR="000F5AC8" w:rsidRDefault="000F5AC8" w:rsidP="00167B7C">
      <w:pPr>
        <w:spacing w:after="100"/>
        <w:ind w:left="1440" w:right="720"/>
      </w:pPr>
    </w:p>
    <w:p w14:paraId="5B8BC93F" w14:textId="77777777" w:rsidR="00AD7454" w:rsidRDefault="00AD7454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51BD12CC" w14:textId="26167D2E" w:rsidR="00701780" w:rsidRDefault="0054532B" w:rsidP="00701780">
      <w:pPr>
        <w:pStyle w:val="Heading1"/>
      </w:pPr>
      <w:bookmarkStart w:id="42" w:name="_Toc30511061"/>
      <w:r>
        <w:lastRenderedPageBreak/>
        <w:t>Appendices and References</w:t>
      </w:r>
      <w:bookmarkEnd w:id="42"/>
    </w:p>
    <w:p w14:paraId="5D86FE57" w14:textId="4239F5F0" w:rsidR="00701780" w:rsidRDefault="0054532B" w:rsidP="00701780">
      <w:pPr>
        <w:pStyle w:val="Heading2"/>
      </w:pPr>
      <w:bookmarkStart w:id="43" w:name="_Toc30511062"/>
      <w:r>
        <w:t>Appendix A</w:t>
      </w:r>
      <w:bookmarkEnd w:id="43"/>
    </w:p>
    <w:p w14:paraId="3A298E47" w14:textId="468D9AA9" w:rsidR="00AC4976" w:rsidRDefault="00701780" w:rsidP="0054532B">
      <w:r>
        <w:t xml:space="preserve">The </w:t>
      </w:r>
    </w:p>
    <w:p w14:paraId="3690039B" w14:textId="41732D05" w:rsidR="00AC4976" w:rsidRDefault="00AC4976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4DE72993" w14:textId="3907961D" w:rsidR="00AC4976" w:rsidRDefault="0054532B" w:rsidP="00AC4976">
      <w:pPr>
        <w:pStyle w:val="Heading2"/>
      </w:pPr>
      <w:bookmarkStart w:id="44" w:name="_Toc30511063"/>
      <w:r>
        <w:t>References</w:t>
      </w:r>
      <w:bookmarkEnd w:id="44"/>
    </w:p>
    <w:p w14:paraId="592A4E8F" w14:textId="49FF9E86" w:rsidR="00D95216" w:rsidRPr="00D95216" w:rsidRDefault="00AC4976" w:rsidP="0054532B">
      <w:r>
        <w:t xml:space="preserve">We know </w:t>
      </w:r>
    </w:p>
    <w:p w14:paraId="4714A4AE" w14:textId="77777777" w:rsidR="00D95216" w:rsidRDefault="00D95216" w:rsidP="00167B7C">
      <w:pPr>
        <w:spacing w:after="100"/>
        <w:ind w:left="1440" w:right="720"/>
      </w:pPr>
    </w:p>
    <w:sectPr w:rsidR="00D95216" w:rsidSect="00DD7DF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584F4F" w15:done="0"/>
  <w15:commentEx w15:paraId="07E77274" w15:done="0"/>
  <w15:commentEx w15:paraId="551E7D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584F4F" w16cid:durableId="214EF367"/>
  <w16cid:commentId w16cid:paraId="07E77274" w16cid:durableId="214EFA68"/>
  <w16cid:commentId w16cid:paraId="551E7D11" w16cid:durableId="214EFC5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0726DD" w14:textId="77777777" w:rsidR="008B0E74" w:rsidRDefault="008B0E74">
      <w:r>
        <w:separator/>
      </w:r>
    </w:p>
  </w:endnote>
  <w:endnote w:type="continuationSeparator" w:id="0">
    <w:p w14:paraId="127142A7" w14:textId="77777777" w:rsidR="008B0E74" w:rsidRDefault="008B0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256AC2" w14:paraId="37A28FF2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370AE290" w14:textId="77777777" w:rsidR="00256AC2" w:rsidRDefault="00256AC2" w:rsidP="003B7959">
          <w:pPr>
            <w:pStyle w:val="Footer"/>
          </w:pPr>
        </w:p>
      </w:tc>
    </w:tr>
    <w:tr w:rsidR="00256AC2" w14:paraId="49DDF186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72790463" w14:textId="77777777" w:rsidR="00256AC2" w:rsidRDefault="00256AC2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27AA4320" w14:textId="77777777" w:rsidR="00256AC2" w:rsidRDefault="00256AC2" w:rsidP="001C5E38">
          <w:pPr>
            <w:pStyle w:val="Footer"/>
            <w:jc w:val="right"/>
          </w:pPr>
          <w:r>
            <w:t>INCXnnnnDnnn-0.10</w:t>
          </w:r>
        </w:p>
      </w:tc>
    </w:tr>
    <w:tr w:rsidR="00256AC2" w14:paraId="04243D46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628785C8" w14:textId="77777777" w:rsidR="00256AC2" w:rsidRDefault="00256AC2" w:rsidP="003B7959">
          <w:pPr>
            <w:pStyle w:val="ClassificationFooter"/>
          </w:pPr>
          <w:r>
            <w:t>Commercial in Confidence</w:t>
          </w:r>
        </w:p>
      </w:tc>
    </w:tr>
  </w:tbl>
  <w:p w14:paraId="7D4F6451" w14:textId="77777777" w:rsidR="00256AC2" w:rsidRDefault="00256AC2" w:rsidP="003B7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56AC2" w14:paraId="0BA1A931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4AD5EAE8" w14:textId="77777777" w:rsidR="00256AC2" w:rsidRDefault="00256AC2" w:rsidP="003B7959">
          <w:pPr>
            <w:pStyle w:val="Footer"/>
          </w:pPr>
        </w:p>
      </w:tc>
    </w:tr>
    <w:tr w:rsidR="00256AC2" w14:paraId="520C7CBD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53E46749" w14:textId="77B4EE79" w:rsidR="00256AC2" w:rsidRDefault="00256AC2" w:rsidP="005607DA">
          <w:pPr>
            <w:pStyle w:val="Footer"/>
          </w:pPr>
          <w:r>
            <w:t>B8IT10</w:t>
          </w:r>
          <w:r w:rsidR="005607DA">
            <w:t>8</w:t>
          </w:r>
          <w:r>
            <w:t xml:space="preserve"> Data </w:t>
          </w:r>
          <w:r w:rsidR="005607DA">
            <w:t>and Web Mining</w:t>
          </w:r>
          <w:r>
            <w:t xml:space="preserve">  CA 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7C5B34FB" w14:textId="77777777" w:rsidR="00256AC2" w:rsidRDefault="00256AC2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21170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421170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  <w:tr w:rsidR="00256AC2" w14:paraId="3FFE7541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441A4CBB" w14:textId="77777777" w:rsidR="00256AC2" w:rsidRDefault="00256AC2" w:rsidP="003B7959">
          <w:pPr>
            <w:pStyle w:val="ClassificationFooter"/>
          </w:pPr>
        </w:p>
      </w:tc>
    </w:tr>
  </w:tbl>
  <w:p w14:paraId="1FE517DB" w14:textId="77777777" w:rsidR="00256AC2" w:rsidRDefault="00256AC2" w:rsidP="003B7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56AC2" w14:paraId="43CB6CAA" w14:textId="77777777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167FE6F1" w14:textId="77777777" w:rsidR="00256AC2" w:rsidRDefault="00256AC2" w:rsidP="003B7959">
          <w:pPr>
            <w:pStyle w:val="Footer"/>
          </w:pPr>
        </w:p>
      </w:tc>
    </w:tr>
    <w:tr w:rsidR="00256AC2" w14:paraId="0A6993B8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6E1489AD" w14:textId="77777777" w:rsidR="00256AC2" w:rsidRDefault="00256AC2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24F29C79" w14:textId="77777777" w:rsidR="00256AC2" w:rsidRDefault="00256AC2" w:rsidP="001C5E38">
          <w:pPr>
            <w:pStyle w:val="Footer"/>
            <w:jc w:val="right"/>
          </w:pPr>
        </w:p>
      </w:tc>
    </w:tr>
    <w:tr w:rsidR="00256AC2" w14:paraId="3F280D59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0F54B172" w14:textId="77777777" w:rsidR="00256AC2" w:rsidRDefault="00256AC2" w:rsidP="003B7959">
          <w:pPr>
            <w:pStyle w:val="ClassificationFooter"/>
          </w:pPr>
        </w:p>
      </w:tc>
    </w:tr>
  </w:tbl>
  <w:p w14:paraId="7E94EC3D" w14:textId="77777777" w:rsidR="00256AC2" w:rsidRDefault="00256AC2" w:rsidP="003B79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256AC2" w14:paraId="6D41234A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232C157D" w14:textId="77777777" w:rsidR="00256AC2" w:rsidRDefault="00256AC2" w:rsidP="003B7959">
          <w:pPr>
            <w:pStyle w:val="Footer"/>
          </w:pPr>
        </w:p>
      </w:tc>
    </w:tr>
    <w:tr w:rsidR="00256AC2" w14:paraId="5F2CE77F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76F3C7A3" w14:textId="77777777" w:rsidR="00256AC2" w:rsidRDefault="00256AC2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013EBEDD" w14:textId="77777777" w:rsidR="00256AC2" w:rsidRDefault="00256AC2" w:rsidP="001C5E38">
          <w:pPr>
            <w:pStyle w:val="Footer"/>
            <w:jc w:val="right"/>
          </w:pPr>
          <w:r>
            <w:t>INCXnnnnDnnn-0.10</w:t>
          </w:r>
        </w:p>
      </w:tc>
    </w:tr>
    <w:tr w:rsidR="00256AC2" w14:paraId="6A94D47B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58B9CA5A" w14:textId="77777777" w:rsidR="00256AC2" w:rsidRDefault="00256AC2" w:rsidP="003B7959">
          <w:pPr>
            <w:pStyle w:val="ClassificationFooter"/>
          </w:pPr>
          <w:r>
            <w:t>Commercial in Confidence</w:t>
          </w:r>
        </w:p>
      </w:tc>
    </w:tr>
  </w:tbl>
  <w:p w14:paraId="6AA86133" w14:textId="77777777" w:rsidR="00256AC2" w:rsidRDefault="00256AC2" w:rsidP="003B795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56AC2" w14:paraId="4FF7E22E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6E5BB9E8" w14:textId="77777777" w:rsidR="00256AC2" w:rsidRDefault="00256AC2" w:rsidP="003B7959">
          <w:pPr>
            <w:pStyle w:val="Footer"/>
          </w:pPr>
        </w:p>
      </w:tc>
    </w:tr>
    <w:tr w:rsidR="00256AC2" w14:paraId="106C8C1D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73ACE3F0" w14:textId="7D34A4CE" w:rsidR="00256AC2" w:rsidRDefault="001D5D87" w:rsidP="003B7959">
          <w:pPr>
            <w:pStyle w:val="Footer"/>
          </w:pPr>
          <w:r>
            <w:t>B8IT108 Data and Web Mining  CA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AB1573D" w14:textId="77777777" w:rsidR="00256AC2" w:rsidRDefault="00256AC2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21170">
            <w:rPr>
              <w:noProof/>
            </w:rPr>
            <w:t>12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421170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</w:tc>
    </w:tr>
    <w:tr w:rsidR="00256AC2" w14:paraId="77BE88AD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F47FCEB" w14:textId="77777777" w:rsidR="00256AC2" w:rsidRDefault="00256AC2" w:rsidP="003B7959">
          <w:pPr>
            <w:pStyle w:val="ClassificationFooter"/>
          </w:pPr>
        </w:p>
      </w:tc>
    </w:tr>
  </w:tbl>
  <w:p w14:paraId="638E55B9" w14:textId="77777777" w:rsidR="00256AC2" w:rsidRDefault="00256AC2" w:rsidP="003B7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239701" w14:textId="77777777" w:rsidR="008B0E74" w:rsidRDefault="008B0E74">
      <w:r>
        <w:separator/>
      </w:r>
    </w:p>
  </w:footnote>
  <w:footnote w:type="continuationSeparator" w:id="0">
    <w:p w14:paraId="1768297F" w14:textId="77777777" w:rsidR="008B0E74" w:rsidRDefault="008B0E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56AC2" w14:paraId="7DE8727F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4AD0D6B" w14:textId="77777777" w:rsidR="00256AC2" w:rsidRDefault="00256AC2" w:rsidP="00A10131">
          <w:pPr>
            <w:pStyle w:val="Classification"/>
          </w:pPr>
          <w:r>
            <w:t>Commercial in Confidence</w:t>
          </w:r>
        </w:p>
      </w:tc>
    </w:tr>
    <w:tr w:rsidR="00256AC2" w14:paraId="3BEEACE8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597D6DEB" w14:textId="77777777" w:rsidR="00256AC2" w:rsidRDefault="00256AC2" w:rsidP="003B7959">
          <w:pPr>
            <w:pStyle w:val="Header"/>
          </w:pPr>
        </w:p>
      </w:tc>
    </w:tr>
  </w:tbl>
  <w:p w14:paraId="4E6C26A2" w14:textId="77777777" w:rsidR="00256AC2" w:rsidRDefault="00256AC2" w:rsidP="003B7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56AC2" w14:paraId="75074811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400E05F4" w14:textId="77777777" w:rsidR="00256AC2" w:rsidRDefault="00256AC2" w:rsidP="00A10131">
          <w:pPr>
            <w:pStyle w:val="Classification"/>
          </w:pPr>
        </w:p>
      </w:tc>
    </w:tr>
    <w:tr w:rsidR="00256AC2" w14:paraId="35668D3B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336499A1" w14:textId="77777777" w:rsidR="00256AC2" w:rsidRDefault="00256AC2" w:rsidP="003B7959">
          <w:pPr>
            <w:pStyle w:val="Header"/>
          </w:pPr>
        </w:p>
      </w:tc>
    </w:tr>
  </w:tbl>
  <w:p w14:paraId="3A44DECF" w14:textId="77777777" w:rsidR="00256AC2" w:rsidRDefault="00256AC2" w:rsidP="003B7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56AC2" w14:paraId="6DFAD43E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141B14D4" w14:textId="77777777" w:rsidR="00256AC2" w:rsidRDefault="00256AC2" w:rsidP="00A10131">
          <w:pPr>
            <w:pStyle w:val="Classification"/>
          </w:pPr>
        </w:p>
      </w:tc>
    </w:tr>
    <w:tr w:rsidR="00256AC2" w14:paraId="720EB137" w14:textId="77777777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4AAD3673" w14:textId="77777777" w:rsidR="00256AC2" w:rsidRDefault="00256AC2" w:rsidP="003B7959">
          <w:pPr>
            <w:pStyle w:val="Header"/>
          </w:pPr>
        </w:p>
      </w:tc>
    </w:tr>
  </w:tbl>
  <w:p w14:paraId="38B18A36" w14:textId="77777777" w:rsidR="00256AC2" w:rsidRDefault="00256AC2" w:rsidP="003B79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56AC2" w14:paraId="6BBFE1A4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26001204" w14:textId="77777777" w:rsidR="00256AC2" w:rsidRDefault="00256AC2" w:rsidP="00A10131">
          <w:pPr>
            <w:pStyle w:val="Classification"/>
          </w:pPr>
          <w:r>
            <w:t>Commercial in Confidence</w:t>
          </w:r>
        </w:p>
      </w:tc>
    </w:tr>
    <w:tr w:rsidR="00256AC2" w14:paraId="2C092A2F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3B4047A4" w14:textId="77777777" w:rsidR="00256AC2" w:rsidRDefault="00256AC2" w:rsidP="003B7959">
          <w:pPr>
            <w:pStyle w:val="Header"/>
          </w:pPr>
        </w:p>
      </w:tc>
    </w:tr>
  </w:tbl>
  <w:p w14:paraId="76A40B1D" w14:textId="77777777" w:rsidR="00256AC2" w:rsidRDefault="00256AC2" w:rsidP="003B795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56AC2" w14:paraId="291172D1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77FC673C" w14:textId="1538B801" w:rsidR="00256AC2" w:rsidRDefault="00C5687E" w:rsidP="00C5687E">
          <w:pPr>
            <w:pStyle w:val="Classification"/>
          </w:pPr>
          <w:r>
            <w:rPr>
              <w:noProof/>
              <w:lang w:eastAsia="en-GB"/>
            </w:rPr>
            <w:drawing>
              <wp:inline distT="0" distB="0" distL="0" distR="0" wp14:anchorId="0825ACD7" wp14:editId="28647020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           CA Assignment Report : </w:t>
          </w:r>
          <w:r>
            <w:rPr>
              <w:b w:val="0"/>
            </w:rPr>
            <w:t>B8IT108</w:t>
          </w:r>
          <w:r w:rsidRPr="00A94B43">
            <w:rPr>
              <w:b w:val="0"/>
            </w:rPr>
            <w:t xml:space="preserve"> – Data </w:t>
          </w:r>
          <w:r>
            <w:rPr>
              <w:b w:val="0"/>
            </w:rPr>
            <w:t>and Web Mining</w:t>
          </w:r>
        </w:p>
      </w:tc>
    </w:tr>
    <w:tr w:rsidR="00256AC2" w14:paraId="3412ED4B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1D6E85E2" w14:textId="77777777" w:rsidR="00256AC2" w:rsidRDefault="00256AC2" w:rsidP="003B7959">
          <w:pPr>
            <w:pStyle w:val="Header"/>
          </w:pPr>
        </w:p>
      </w:tc>
    </w:tr>
  </w:tbl>
  <w:p w14:paraId="552626F1" w14:textId="77777777" w:rsidR="00256AC2" w:rsidRDefault="00256AC2" w:rsidP="003B795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CA619" w14:textId="77777777" w:rsidR="00256AC2" w:rsidRDefault="00256A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8"/>
  </w:num>
  <w:num w:numId="6">
    <w:abstractNumId w:val="13"/>
  </w:num>
  <w:num w:numId="7">
    <w:abstractNumId w:val="3"/>
  </w:num>
  <w:num w:numId="8">
    <w:abstractNumId w:val="14"/>
  </w:num>
  <w:num w:numId="9">
    <w:abstractNumId w:val="9"/>
  </w:num>
  <w:num w:numId="10">
    <w:abstractNumId w:val="0"/>
  </w:num>
  <w:num w:numId="11">
    <w:abstractNumId w:val="12"/>
  </w:num>
  <w:num w:numId="12">
    <w:abstractNumId w:val="5"/>
  </w:num>
  <w:num w:numId="13">
    <w:abstractNumId w:val="1"/>
  </w:num>
  <w:num w:numId="14">
    <w:abstractNumId w:val="2"/>
  </w:num>
  <w:num w:numId="15">
    <w:abstractNumId w:val="10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2E7"/>
    <w:rsid w:val="0000199F"/>
    <w:rsid w:val="00003D86"/>
    <w:rsid w:val="00004B58"/>
    <w:rsid w:val="0000665C"/>
    <w:rsid w:val="00010EF3"/>
    <w:rsid w:val="00012BFA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F50"/>
    <w:rsid w:val="000270CF"/>
    <w:rsid w:val="00030306"/>
    <w:rsid w:val="00033217"/>
    <w:rsid w:val="000332CC"/>
    <w:rsid w:val="000358F9"/>
    <w:rsid w:val="00036084"/>
    <w:rsid w:val="0004039B"/>
    <w:rsid w:val="000403B4"/>
    <w:rsid w:val="00040A21"/>
    <w:rsid w:val="00040B88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FC3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2BE1"/>
    <w:rsid w:val="0009439D"/>
    <w:rsid w:val="00095436"/>
    <w:rsid w:val="000955CD"/>
    <w:rsid w:val="000961FE"/>
    <w:rsid w:val="0009756D"/>
    <w:rsid w:val="000A308E"/>
    <w:rsid w:val="000A433B"/>
    <w:rsid w:val="000A7861"/>
    <w:rsid w:val="000B2B25"/>
    <w:rsid w:val="000B34F6"/>
    <w:rsid w:val="000C0B27"/>
    <w:rsid w:val="000C2189"/>
    <w:rsid w:val="000C2E3E"/>
    <w:rsid w:val="000C6534"/>
    <w:rsid w:val="000C732F"/>
    <w:rsid w:val="000C7694"/>
    <w:rsid w:val="000C7DE6"/>
    <w:rsid w:val="000D16CC"/>
    <w:rsid w:val="000D2C15"/>
    <w:rsid w:val="000D30AE"/>
    <w:rsid w:val="000D3B55"/>
    <w:rsid w:val="000D53E7"/>
    <w:rsid w:val="000D5E43"/>
    <w:rsid w:val="000D60A4"/>
    <w:rsid w:val="000D7222"/>
    <w:rsid w:val="000D7D7D"/>
    <w:rsid w:val="000D7EB7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100743"/>
    <w:rsid w:val="00100D52"/>
    <w:rsid w:val="00100FFA"/>
    <w:rsid w:val="00101CA8"/>
    <w:rsid w:val="001033F8"/>
    <w:rsid w:val="001051A7"/>
    <w:rsid w:val="00106ADA"/>
    <w:rsid w:val="00107460"/>
    <w:rsid w:val="00107E94"/>
    <w:rsid w:val="00111574"/>
    <w:rsid w:val="00114F7E"/>
    <w:rsid w:val="00115B85"/>
    <w:rsid w:val="00115FCB"/>
    <w:rsid w:val="00121B63"/>
    <w:rsid w:val="00121CD2"/>
    <w:rsid w:val="00122799"/>
    <w:rsid w:val="001247BC"/>
    <w:rsid w:val="00124EA4"/>
    <w:rsid w:val="00127280"/>
    <w:rsid w:val="0013118E"/>
    <w:rsid w:val="0013241E"/>
    <w:rsid w:val="00132D97"/>
    <w:rsid w:val="00132F62"/>
    <w:rsid w:val="00137E36"/>
    <w:rsid w:val="00140A69"/>
    <w:rsid w:val="001432E4"/>
    <w:rsid w:val="0014642A"/>
    <w:rsid w:val="001465C0"/>
    <w:rsid w:val="00150B05"/>
    <w:rsid w:val="00151025"/>
    <w:rsid w:val="00151091"/>
    <w:rsid w:val="00153A10"/>
    <w:rsid w:val="00156FFE"/>
    <w:rsid w:val="00160792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69E4"/>
    <w:rsid w:val="00181053"/>
    <w:rsid w:val="0018116C"/>
    <w:rsid w:val="00181CA0"/>
    <w:rsid w:val="00181F6D"/>
    <w:rsid w:val="0018342A"/>
    <w:rsid w:val="00183802"/>
    <w:rsid w:val="0018544A"/>
    <w:rsid w:val="00186441"/>
    <w:rsid w:val="00192F01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6108"/>
    <w:rsid w:val="001A6442"/>
    <w:rsid w:val="001A7C43"/>
    <w:rsid w:val="001A7F38"/>
    <w:rsid w:val="001B0908"/>
    <w:rsid w:val="001B586A"/>
    <w:rsid w:val="001B5AC8"/>
    <w:rsid w:val="001C0131"/>
    <w:rsid w:val="001C2EA4"/>
    <w:rsid w:val="001C5E38"/>
    <w:rsid w:val="001D0827"/>
    <w:rsid w:val="001D2C81"/>
    <w:rsid w:val="001D2CC6"/>
    <w:rsid w:val="001D5D87"/>
    <w:rsid w:val="001D5E00"/>
    <w:rsid w:val="001E258A"/>
    <w:rsid w:val="001F1D09"/>
    <w:rsid w:val="001F1FE4"/>
    <w:rsid w:val="001F3168"/>
    <w:rsid w:val="001F351A"/>
    <w:rsid w:val="001F5B11"/>
    <w:rsid w:val="001F5B8A"/>
    <w:rsid w:val="001F7C80"/>
    <w:rsid w:val="001F7E0C"/>
    <w:rsid w:val="0020090F"/>
    <w:rsid w:val="00200BCD"/>
    <w:rsid w:val="00201E09"/>
    <w:rsid w:val="00201F8C"/>
    <w:rsid w:val="00204183"/>
    <w:rsid w:val="00204349"/>
    <w:rsid w:val="002048C8"/>
    <w:rsid w:val="00204E32"/>
    <w:rsid w:val="002066AA"/>
    <w:rsid w:val="00210212"/>
    <w:rsid w:val="00210C9B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739D"/>
    <w:rsid w:val="0023212C"/>
    <w:rsid w:val="002321FC"/>
    <w:rsid w:val="00236BF1"/>
    <w:rsid w:val="0023720A"/>
    <w:rsid w:val="002372BE"/>
    <w:rsid w:val="0024054F"/>
    <w:rsid w:val="002418D5"/>
    <w:rsid w:val="0024224D"/>
    <w:rsid w:val="00242349"/>
    <w:rsid w:val="00243E4C"/>
    <w:rsid w:val="00252543"/>
    <w:rsid w:val="00256AC2"/>
    <w:rsid w:val="002605C4"/>
    <w:rsid w:val="00262F66"/>
    <w:rsid w:val="00263F14"/>
    <w:rsid w:val="00265792"/>
    <w:rsid w:val="00270318"/>
    <w:rsid w:val="00270754"/>
    <w:rsid w:val="00270C31"/>
    <w:rsid w:val="00272555"/>
    <w:rsid w:val="00272F02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6971"/>
    <w:rsid w:val="002A09E7"/>
    <w:rsid w:val="002A40AD"/>
    <w:rsid w:val="002A7C9E"/>
    <w:rsid w:val="002B0A0F"/>
    <w:rsid w:val="002B1B82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538C"/>
    <w:rsid w:val="002D7855"/>
    <w:rsid w:val="002D7C09"/>
    <w:rsid w:val="002E17E8"/>
    <w:rsid w:val="002E4A99"/>
    <w:rsid w:val="002E6154"/>
    <w:rsid w:val="002E67C4"/>
    <w:rsid w:val="002E6BF9"/>
    <w:rsid w:val="002E6FA0"/>
    <w:rsid w:val="002E76FD"/>
    <w:rsid w:val="002F004D"/>
    <w:rsid w:val="002F1FA8"/>
    <w:rsid w:val="002F2378"/>
    <w:rsid w:val="002F5E77"/>
    <w:rsid w:val="002F7C2D"/>
    <w:rsid w:val="00300170"/>
    <w:rsid w:val="003025FD"/>
    <w:rsid w:val="003039F0"/>
    <w:rsid w:val="00304BDE"/>
    <w:rsid w:val="00305402"/>
    <w:rsid w:val="00307877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7AA9"/>
    <w:rsid w:val="0036446F"/>
    <w:rsid w:val="00364D12"/>
    <w:rsid w:val="00373F95"/>
    <w:rsid w:val="0037424D"/>
    <w:rsid w:val="003745A2"/>
    <w:rsid w:val="00374891"/>
    <w:rsid w:val="00375C82"/>
    <w:rsid w:val="0037682B"/>
    <w:rsid w:val="00377B0F"/>
    <w:rsid w:val="00380669"/>
    <w:rsid w:val="00381685"/>
    <w:rsid w:val="00383947"/>
    <w:rsid w:val="00383E34"/>
    <w:rsid w:val="00386072"/>
    <w:rsid w:val="0038620B"/>
    <w:rsid w:val="00386AEA"/>
    <w:rsid w:val="00386B6A"/>
    <w:rsid w:val="00387694"/>
    <w:rsid w:val="003908F0"/>
    <w:rsid w:val="00391111"/>
    <w:rsid w:val="00391581"/>
    <w:rsid w:val="00397B0C"/>
    <w:rsid w:val="003A0A44"/>
    <w:rsid w:val="003A102C"/>
    <w:rsid w:val="003A26A6"/>
    <w:rsid w:val="003A27E0"/>
    <w:rsid w:val="003A3F21"/>
    <w:rsid w:val="003A7353"/>
    <w:rsid w:val="003B0B51"/>
    <w:rsid w:val="003B2CF9"/>
    <w:rsid w:val="003B3774"/>
    <w:rsid w:val="003B3944"/>
    <w:rsid w:val="003B4D75"/>
    <w:rsid w:val="003B69BD"/>
    <w:rsid w:val="003B7959"/>
    <w:rsid w:val="003C0ECC"/>
    <w:rsid w:val="003C4019"/>
    <w:rsid w:val="003C4375"/>
    <w:rsid w:val="003C6BD3"/>
    <w:rsid w:val="003D035C"/>
    <w:rsid w:val="003D0941"/>
    <w:rsid w:val="003D0E30"/>
    <w:rsid w:val="003D3CA7"/>
    <w:rsid w:val="003D4CE6"/>
    <w:rsid w:val="003D6D4B"/>
    <w:rsid w:val="003E15E6"/>
    <w:rsid w:val="003E214D"/>
    <w:rsid w:val="003E272B"/>
    <w:rsid w:val="003E3170"/>
    <w:rsid w:val="003E4E99"/>
    <w:rsid w:val="003E77C1"/>
    <w:rsid w:val="003F0A09"/>
    <w:rsid w:val="003F2304"/>
    <w:rsid w:val="003F5D9A"/>
    <w:rsid w:val="003F603D"/>
    <w:rsid w:val="003F7510"/>
    <w:rsid w:val="003F76DB"/>
    <w:rsid w:val="00400AB9"/>
    <w:rsid w:val="0040266B"/>
    <w:rsid w:val="00404188"/>
    <w:rsid w:val="004043F6"/>
    <w:rsid w:val="00406626"/>
    <w:rsid w:val="004068D4"/>
    <w:rsid w:val="00406CAA"/>
    <w:rsid w:val="004104AE"/>
    <w:rsid w:val="00413819"/>
    <w:rsid w:val="0041685D"/>
    <w:rsid w:val="00416D01"/>
    <w:rsid w:val="00417871"/>
    <w:rsid w:val="00417C61"/>
    <w:rsid w:val="00417CB7"/>
    <w:rsid w:val="00420273"/>
    <w:rsid w:val="004207CC"/>
    <w:rsid w:val="00420EB2"/>
    <w:rsid w:val="00421170"/>
    <w:rsid w:val="00425F75"/>
    <w:rsid w:val="00427272"/>
    <w:rsid w:val="004272D0"/>
    <w:rsid w:val="00427728"/>
    <w:rsid w:val="00430C21"/>
    <w:rsid w:val="0043194F"/>
    <w:rsid w:val="004326B0"/>
    <w:rsid w:val="0043309B"/>
    <w:rsid w:val="00433C0D"/>
    <w:rsid w:val="004347AF"/>
    <w:rsid w:val="004349D7"/>
    <w:rsid w:val="00435710"/>
    <w:rsid w:val="004404DC"/>
    <w:rsid w:val="00443977"/>
    <w:rsid w:val="00445486"/>
    <w:rsid w:val="00446DAD"/>
    <w:rsid w:val="00452B46"/>
    <w:rsid w:val="00452E0C"/>
    <w:rsid w:val="004546C9"/>
    <w:rsid w:val="00455083"/>
    <w:rsid w:val="0045592A"/>
    <w:rsid w:val="00461C74"/>
    <w:rsid w:val="0046265B"/>
    <w:rsid w:val="00463FA7"/>
    <w:rsid w:val="004661D9"/>
    <w:rsid w:val="0046688B"/>
    <w:rsid w:val="00470276"/>
    <w:rsid w:val="0047034F"/>
    <w:rsid w:val="00473B23"/>
    <w:rsid w:val="0048059A"/>
    <w:rsid w:val="0048228E"/>
    <w:rsid w:val="00485073"/>
    <w:rsid w:val="004907FF"/>
    <w:rsid w:val="004927DE"/>
    <w:rsid w:val="004927E5"/>
    <w:rsid w:val="004953D8"/>
    <w:rsid w:val="00495EB1"/>
    <w:rsid w:val="004A016C"/>
    <w:rsid w:val="004A2E94"/>
    <w:rsid w:val="004A390D"/>
    <w:rsid w:val="004A6BDC"/>
    <w:rsid w:val="004A78F6"/>
    <w:rsid w:val="004A7DC9"/>
    <w:rsid w:val="004B0564"/>
    <w:rsid w:val="004B0A71"/>
    <w:rsid w:val="004B1CE6"/>
    <w:rsid w:val="004B2CEC"/>
    <w:rsid w:val="004B6E8D"/>
    <w:rsid w:val="004C05DC"/>
    <w:rsid w:val="004C07F5"/>
    <w:rsid w:val="004C095D"/>
    <w:rsid w:val="004C273E"/>
    <w:rsid w:val="004C2AC0"/>
    <w:rsid w:val="004C305A"/>
    <w:rsid w:val="004C695E"/>
    <w:rsid w:val="004C6B5B"/>
    <w:rsid w:val="004C799E"/>
    <w:rsid w:val="004D2944"/>
    <w:rsid w:val="004D35B8"/>
    <w:rsid w:val="004D5559"/>
    <w:rsid w:val="004D5E88"/>
    <w:rsid w:val="004D65D2"/>
    <w:rsid w:val="004E0C5B"/>
    <w:rsid w:val="004E1608"/>
    <w:rsid w:val="004E41A4"/>
    <w:rsid w:val="004F2B26"/>
    <w:rsid w:val="004F2E5A"/>
    <w:rsid w:val="004F3D94"/>
    <w:rsid w:val="004F4E05"/>
    <w:rsid w:val="004F5B31"/>
    <w:rsid w:val="005017FB"/>
    <w:rsid w:val="00501EB4"/>
    <w:rsid w:val="00504968"/>
    <w:rsid w:val="0050564B"/>
    <w:rsid w:val="00505D2F"/>
    <w:rsid w:val="005062AA"/>
    <w:rsid w:val="005115C4"/>
    <w:rsid w:val="00512C3B"/>
    <w:rsid w:val="005142E7"/>
    <w:rsid w:val="00514976"/>
    <w:rsid w:val="005149E6"/>
    <w:rsid w:val="005150CB"/>
    <w:rsid w:val="00516F5B"/>
    <w:rsid w:val="00517A49"/>
    <w:rsid w:val="00521E6C"/>
    <w:rsid w:val="00523D52"/>
    <w:rsid w:val="0052690F"/>
    <w:rsid w:val="00527B94"/>
    <w:rsid w:val="00531BAC"/>
    <w:rsid w:val="00531ED0"/>
    <w:rsid w:val="005355B6"/>
    <w:rsid w:val="00540EBE"/>
    <w:rsid w:val="005410BC"/>
    <w:rsid w:val="00541799"/>
    <w:rsid w:val="0054532B"/>
    <w:rsid w:val="0054649A"/>
    <w:rsid w:val="00550859"/>
    <w:rsid w:val="00550B12"/>
    <w:rsid w:val="00551943"/>
    <w:rsid w:val="00557997"/>
    <w:rsid w:val="00557A03"/>
    <w:rsid w:val="005607DA"/>
    <w:rsid w:val="005638ED"/>
    <w:rsid w:val="00565DF4"/>
    <w:rsid w:val="00570F5D"/>
    <w:rsid w:val="005753A2"/>
    <w:rsid w:val="0057541C"/>
    <w:rsid w:val="00575893"/>
    <w:rsid w:val="00575E03"/>
    <w:rsid w:val="00580D93"/>
    <w:rsid w:val="005812DC"/>
    <w:rsid w:val="00582104"/>
    <w:rsid w:val="00585209"/>
    <w:rsid w:val="00585617"/>
    <w:rsid w:val="005972EB"/>
    <w:rsid w:val="00597584"/>
    <w:rsid w:val="005A0A08"/>
    <w:rsid w:val="005A3EAF"/>
    <w:rsid w:val="005A4A45"/>
    <w:rsid w:val="005A791D"/>
    <w:rsid w:val="005B1E82"/>
    <w:rsid w:val="005B20F6"/>
    <w:rsid w:val="005B42B0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D310A"/>
    <w:rsid w:val="005D3F51"/>
    <w:rsid w:val="005D664A"/>
    <w:rsid w:val="005D7B46"/>
    <w:rsid w:val="005D7C52"/>
    <w:rsid w:val="005E0566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972"/>
    <w:rsid w:val="005F7A9A"/>
    <w:rsid w:val="0060026A"/>
    <w:rsid w:val="006002DA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B7E"/>
    <w:rsid w:val="0062104F"/>
    <w:rsid w:val="006237DF"/>
    <w:rsid w:val="00625646"/>
    <w:rsid w:val="00625E23"/>
    <w:rsid w:val="00626070"/>
    <w:rsid w:val="0063138C"/>
    <w:rsid w:val="00631DF2"/>
    <w:rsid w:val="00631ECD"/>
    <w:rsid w:val="00631FFA"/>
    <w:rsid w:val="00633262"/>
    <w:rsid w:val="00633ED6"/>
    <w:rsid w:val="006343BD"/>
    <w:rsid w:val="00634C0E"/>
    <w:rsid w:val="0063561D"/>
    <w:rsid w:val="00636CCF"/>
    <w:rsid w:val="00637727"/>
    <w:rsid w:val="0064156E"/>
    <w:rsid w:val="006421A5"/>
    <w:rsid w:val="0064301C"/>
    <w:rsid w:val="00645959"/>
    <w:rsid w:val="00646B31"/>
    <w:rsid w:val="00647E2F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EE"/>
    <w:rsid w:val="00664ECD"/>
    <w:rsid w:val="00670649"/>
    <w:rsid w:val="00671D74"/>
    <w:rsid w:val="006748A9"/>
    <w:rsid w:val="0067630B"/>
    <w:rsid w:val="0067650A"/>
    <w:rsid w:val="00677D18"/>
    <w:rsid w:val="00680387"/>
    <w:rsid w:val="00680680"/>
    <w:rsid w:val="0068116A"/>
    <w:rsid w:val="0068277E"/>
    <w:rsid w:val="006828FC"/>
    <w:rsid w:val="00685925"/>
    <w:rsid w:val="00685AE1"/>
    <w:rsid w:val="00690DA4"/>
    <w:rsid w:val="00694B90"/>
    <w:rsid w:val="0069534C"/>
    <w:rsid w:val="00696842"/>
    <w:rsid w:val="00697E95"/>
    <w:rsid w:val="006A2128"/>
    <w:rsid w:val="006A3034"/>
    <w:rsid w:val="006A31AF"/>
    <w:rsid w:val="006A6A22"/>
    <w:rsid w:val="006B1010"/>
    <w:rsid w:val="006B1B75"/>
    <w:rsid w:val="006B378F"/>
    <w:rsid w:val="006B3852"/>
    <w:rsid w:val="006B388E"/>
    <w:rsid w:val="006B4939"/>
    <w:rsid w:val="006B4EFA"/>
    <w:rsid w:val="006B7A91"/>
    <w:rsid w:val="006C0533"/>
    <w:rsid w:val="006C1DD4"/>
    <w:rsid w:val="006C5487"/>
    <w:rsid w:val="006C6ACF"/>
    <w:rsid w:val="006C6FBC"/>
    <w:rsid w:val="006D18E6"/>
    <w:rsid w:val="006D34FC"/>
    <w:rsid w:val="006D3DD2"/>
    <w:rsid w:val="006D525C"/>
    <w:rsid w:val="006D66FB"/>
    <w:rsid w:val="006E088E"/>
    <w:rsid w:val="006E13FE"/>
    <w:rsid w:val="006E2AB4"/>
    <w:rsid w:val="006E2FC4"/>
    <w:rsid w:val="006E34A4"/>
    <w:rsid w:val="006E48B2"/>
    <w:rsid w:val="006E64AA"/>
    <w:rsid w:val="006E7171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5087"/>
    <w:rsid w:val="007050EB"/>
    <w:rsid w:val="00705CD7"/>
    <w:rsid w:val="00706262"/>
    <w:rsid w:val="00707E0D"/>
    <w:rsid w:val="0071419B"/>
    <w:rsid w:val="0071729C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56CA"/>
    <w:rsid w:val="00735A39"/>
    <w:rsid w:val="0073646D"/>
    <w:rsid w:val="007402C8"/>
    <w:rsid w:val="00740CBB"/>
    <w:rsid w:val="00740DE6"/>
    <w:rsid w:val="00742BA0"/>
    <w:rsid w:val="00742DE8"/>
    <w:rsid w:val="0074468B"/>
    <w:rsid w:val="007459EA"/>
    <w:rsid w:val="00745DBE"/>
    <w:rsid w:val="007463D6"/>
    <w:rsid w:val="00750407"/>
    <w:rsid w:val="007528B4"/>
    <w:rsid w:val="007533C5"/>
    <w:rsid w:val="00755A64"/>
    <w:rsid w:val="00760C1F"/>
    <w:rsid w:val="00761869"/>
    <w:rsid w:val="00763AFE"/>
    <w:rsid w:val="00767703"/>
    <w:rsid w:val="0076785E"/>
    <w:rsid w:val="007705F7"/>
    <w:rsid w:val="00772505"/>
    <w:rsid w:val="00775BC3"/>
    <w:rsid w:val="007762B9"/>
    <w:rsid w:val="00777618"/>
    <w:rsid w:val="007776F9"/>
    <w:rsid w:val="00784937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897"/>
    <w:rsid w:val="007A29F2"/>
    <w:rsid w:val="007A3884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2E0D"/>
    <w:rsid w:val="007C3633"/>
    <w:rsid w:val="007C373E"/>
    <w:rsid w:val="007C3E10"/>
    <w:rsid w:val="007C3E65"/>
    <w:rsid w:val="007C4CF2"/>
    <w:rsid w:val="007D4911"/>
    <w:rsid w:val="007D5C06"/>
    <w:rsid w:val="007D6822"/>
    <w:rsid w:val="007E1E6F"/>
    <w:rsid w:val="007E306B"/>
    <w:rsid w:val="007E41BA"/>
    <w:rsid w:val="007E6B02"/>
    <w:rsid w:val="007F0085"/>
    <w:rsid w:val="007F0D8B"/>
    <w:rsid w:val="007F6ED0"/>
    <w:rsid w:val="007F7D0A"/>
    <w:rsid w:val="00800E67"/>
    <w:rsid w:val="00800F19"/>
    <w:rsid w:val="00801046"/>
    <w:rsid w:val="00801BC8"/>
    <w:rsid w:val="0080373D"/>
    <w:rsid w:val="00803F6D"/>
    <w:rsid w:val="00805F33"/>
    <w:rsid w:val="00810FC2"/>
    <w:rsid w:val="0081198D"/>
    <w:rsid w:val="00814212"/>
    <w:rsid w:val="008177B5"/>
    <w:rsid w:val="008178AD"/>
    <w:rsid w:val="00817EC4"/>
    <w:rsid w:val="00820598"/>
    <w:rsid w:val="008208EA"/>
    <w:rsid w:val="00820F20"/>
    <w:rsid w:val="0082460B"/>
    <w:rsid w:val="00824C0B"/>
    <w:rsid w:val="00826FC8"/>
    <w:rsid w:val="00830483"/>
    <w:rsid w:val="00831BC4"/>
    <w:rsid w:val="00831FA3"/>
    <w:rsid w:val="0083214D"/>
    <w:rsid w:val="008324D6"/>
    <w:rsid w:val="00832986"/>
    <w:rsid w:val="00834140"/>
    <w:rsid w:val="00834263"/>
    <w:rsid w:val="00837A73"/>
    <w:rsid w:val="00841BED"/>
    <w:rsid w:val="0084496C"/>
    <w:rsid w:val="008456CA"/>
    <w:rsid w:val="00847945"/>
    <w:rsid w:val="00847FEA"/>
    <w:rsid w:val="00850D22"/>
    <w:rsid w:val="008513D0"/>
    <w:rsid w:val="00852A18"/>
    <w:rsid w:val="00854391"/>
    <w:rsid w:val="00860A52"/>
    <w:rsid w:val="00862BBE"/>
    <w:rsid w:val="00864795"/>
    <w:rsid w:val="00864D1D"/>
    <w:rsid w:val="008652F7"/>
    <w:rsid w:val="008737EE"/>
    <w:rsid w:val="0087668B"/>
    <w:rsid w:val="00880A3C"/>
    <w:rsid w:val="00881056"/>
    <w:rsid w:val="00883D8C"/>
    <w:rsid w:val="00886482"/>
    <w:rsid w:val="00886872"/>
    <w:rsid w:val="008868A4"/>
    <w:rsid w:val="00887891"/>
    <w:rsid w:val="008914B9"/>
    <w:rsid w:val="008935FD"/>
    <w:rsid w:val="008977D1"/>
    <w:rsid w:val="00897DD1"/>
    <w:rsid w:val="008A0478"/>
    <w:rsid w:val="008A2C26"/>
    <w:rsid w:val="008A504A"/>
    <w:rsid w:val="008A7D3B"/>
    <w:rsid w:val="008B0E74"/>
    <w:rsid w:val="008B271E"/>
    <w:rsid w:val="008B4E3D"/>
    <w:rsid w:val="008B6118"/>
    <w:rsid w:val="008B7203"/>
    <w:rsid w:val="008B7C73"/>
    <w:rsid w:val="008C26D7"/>
    <w:rsid w:val="008C3028"/>
    <w:rsid w:val="008C4019"/>
    <w:rsid w:val="008C5542"/>
    <w:rsid w:val="008D05D0"/>
    <w:rsid w:val="008D4C64"/>
    <w:rsid w:val="008D5D47"/>
    <w:rsid w:val="008D71A5"/>
    <w:rsid w:val="008E209F"/>
    <w:rsid w:val="008E39CF"/>
    <w:rsid w:val="008E3DF8"/>
    <w:rsid w:val="008E5940"/>
    <w:rsid w:val="008E6921"/>
    <w:rsid w:val="008F1C30"/>
    <w:rsid w:val="008F1CFB"/>
    <w:rsid w:val="008F3D23"/>
    <w:rsid w:val="008F4FF1"/>
    <w:rsid w:val="008F7165"/>
    <w:rsid w:val="008F7812"/>
    <w:rsid w:val="0090019C"/>
    <w:rsid w:val="00901C7F"/>
    <w:rsid w:val="00902916"/>
    <w:rsid w:val="00903649"/>
    <w:rsid w:val="009039BF"/>
    <w:rsid w:val="009051B6"/>
    <w:rsid w:val="00905A4B"/>
    <w:rsid w:val="0090760F"/>
    <w:rsid w:val="009076C3"/>
    <w:rsid w:val="0091064A"/>
    <w:rsid w:val="0091120C"/>
    <w:rsid w:val="00913498"/>
    <w:rsid w:val="00913C86"/>
    <w:rsid w:val="00915222"/>
    <w:rsid w:val="009176AA"/>
    <w:rsid w:val="00920BC4"/>
    <w:rsid w:val="00921320"/>
    <w:rsid w:val="009239E0"/>
    <w:rsid w:val="00923D38"/>
    <w:rsid w:val="00925D02"/>
    <w:rsid w:val="00930111"/>
    <w:rsid w:val="0093195C"/>
    <w:rsid w:val="00932410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5CC3"/>
    <w:rsid w:val="0094612F"/>
    <w:rsid w:val="0094636B"/>
    <w:rsid w:val="00946CCD"/>
    <w:rsid w:val="0095064C"/>
    <w:rsid w:val="00950894"/>
    <w:rsid w:val="009529E7"/>
    <w:rsid w:val="00953043"/>
    <w:rsid w:val="0095324B"/>
    <w:rsid w:val="00955791"/>
    <w:rsid w:val="009564BE"/>
    <w:rsid w:val="0096018A"/>
    <w:rsid w:val="00960A99"/>
    <w:rsid w:val="00962649"/>
    <w:rsid w:val="00962C2F"/>
    <w:rsid w:val="009633BF"/>
    <w:rsid w:val="00964FB3"/>
    <w:rsid w:val="009659BB"/>
    <w:rsid w:val="009667EC"/>
    <w:rsid w:val="00970D88"/>
    <w:rsid w:val="00971538"/>
    <w:rsid w:val="0097370B"/>
    <w:rsid w:val="00975571"/>
    <w:rsid w:val="0097625F"/>
    <w:rsid w:val="00977A80"/>
    <w:rsid w:val="00977F1A"/>
    <w:rsid w:val="009801A3"/>
    <w:rsid w:val="00980920"/>
    <w:rsid w:val="00985923"/>
    <w:rsid w:val="0098722E"/>
    <w:rsid w:val="009902E0"/>
    <w:rsid w:val="009903AA"/>
    <w:rsid w:val="009909D6"/>
    <w:rsid w:val="00990D27"/>
    <w:rsid w:val="00990D3C"/>
    <w:rsid w:val="00990FE1"/>
    <w:rsid w:val="0099479A"/>
    <w:rsid w:val="0099685E"/>
    <w:rsid w:val="009A0402"/>
    <w:rsid w:val="009A079D"/>
    <w:rsid w:val="009A0BA9"/>
    <w:rsid w:val="009A38D5"/>
    <w:rsid w:val="009A5FDE"/>
    <w:rsid w:val="009B02FE"/>
    <w:rsid w:val="009B0C85"/>
    <w:rsid w:val="009B5E6F"/>
    <w:rsid w:val="009B609F"/>
    <w:rsid w:val="009B73A2"/>
    <w:rsid w:val="009B768E"/>
    <w:rsid w:val="009C1486"/>
    <w:rsid w:val="009C15AE"/>
    <w:rsid w:val="009E0A25"/>
    <w:rsid w:val="009E2724"/>
    <w:rsid w:val="009E2EB0"/>
    <w:rsid w:val="009E452C"/>
    <w:rsid w:val="009E50EA"/>
    <w:rsid w:val="009F008B"/>
    <w:rsid w:val="009F3806"/>
    <w:rsid w:val="009F4225"/>
    <w:rsid w:val="009F6D90"/>
    <w:rsid w:val="009F7EDC"/>
    <w:rsid w:val="00A00119"/>
    <w:rsid w:val="00A0612B"/>
    <w:rsid w:val="00A10131"/>
    <w:rsid w:val="00A11B7E"/>
    <w:rsid w:val="00A121A7"/>
    <w:rsid w:val="00A12901"/>
    <w:rsid w:val="00A13B6A"/>
    <w:rsid w:val="00A16069"/>
    <w:rsid w:val="00A1646E"/>
    <w:rsid w:val="00A16B27"/>
    <w:rsid w:val="00A21D65"/>
    <w:rsid w:val="00A23CAE"/>
    <w:rsid w:val="00A25500"/>
    <w:rsid w:val="00A255CC"/>
    <w:rsid w:val="00A30846"/>
    <w:rsid w:val="00A31FD5"/>
    <w:rsid w:val="00A32475"/>
    <w:rsid w:val="00A33D9D"/>
    <w:rsid w:val="00A343CF"/>
    <w:rsid w:val="00A3542D"/>
    <w:rsid w:val="00A37FFB"/>
    <w:rsid w:val="00A400D7"/>
    <w:rsid w:val="00A401F2"/>
    <w:rsid w:val="00A40F74"/>
    <w:rsid w:val="00A41EF9"/>
    <w:rsid w:val="00A42E0B"/>
    <w:rsid w:val="00A43817"/>
    <w:rsid w:val="00A44EEA"/>
    <w:rsid w:val="00A459EF"/>
    <w:rsid w:val="00A4664E"/>
    <w:rsid w:val="00A51470"/>
    <w:rsid w:val="00A51F40"/>
    <w:rsid w:val="00A53D1C"/>
    <w:rsid w:val="00A55AB5"/>
    <w:rsid w:val="00A5663C"/>
    <w:rsid w:val="00A6012D"/>
    <w:rsid w:val="00A6292D"/>
    <w:rsid w:val="00A65719"/>
    <w:rsid w:val="00A673F2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64DD"/>
    <w:rsid w:val="00A86B50"/>
    <w:rsid w:val="00A8779E"/>
    <w:rsid w:val="00A90EDF"/>
    <w:rsid w:val="00A92F05"/>
    <w:rsid w:val="00A9368A"/>
    <w:rsid w:val="00A93BA5"/>
    <w:rsid w:val="00A96F67"/>
    <w:rsid w:val="00A97C68"/>
    <w:rsid w:val="00AA31A5"/>
    <w:rsid w:val="00AA4A70"/>
    <w:rsid w:val="00AA5614"/>
    <w:rsid w:val="00AA696E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5CE2"/>
    <w:rsid w:val="00AD7454"/>
    <w:rsid w:val="00AD7CB9"/>
    <w:rsid w:val="00AD7F0E"/>
    <w:rsid w:val="00AE1842"/>
    <w:rsid w:val="00AE1994"/>
    <w:rsid w:val="00AE1E8F"/>
    <w:rsid w:val="00AE3DBB"/>
    <w:rsid w:val="00AE46FD"/>
    <w:rsid w:val="00AE4FFB"/>
    <w:rsid w:val="00AE5E7D"/>
    <w:rsid w:val="00AF3EC5"/>
    <w:rsid w:val="00AF52EC"/>
    <w:rsid w:val="00AF717F"/>
    <w:rsid w:val="00B000F1"/>
    <w:rsid w:val="00B0133E"/>
    <w:rsid w:val="00B02831"/>
    <w:rsid w:val="00B044AD"/>
    <w:rsid w:val="00B05624"/>
    <w:rsid w:val="00B065D2"/>
    <w:rsid w:val="00B10DFD"/>
    <w:rsid w:val="00B11F87"/>
    <w:rsid w:val="00B12142"/>
    <w:rsid w:val="00B16A57"/>
    <w:rsid w:val="00B17F73"/>
    <w:rsid w:val="00B2073D"/>
    <w:rsid w:val="00B21492"/>
    <w:rsid w:val="00B221EB"/>
    <w:rsid w:val="00B251E2"/>
    <w:rsid w:val="00B2699D"/>
    <w:rsid w:val="00B3008D"/>
    <w:rsid w:val="00B32D20"/>
    <w:rsid w:val="00B3585F"/>
    <w:rsid w:val="00B35E8D"/>
    <w:rsid w:val="00B3650E"/>
    <w:rsid w:val="00B40821"/>
    <w:rsid w:val="00B4194A"/>
    <w:rsid w:val="00B4324B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630F"/>
    <w:rsid w:val="00B663DF"/>
    <w:rsid w:val="00B70257"/>
    <w:rsid w:val="00B704FE"/>
    <w:rsid w:val="00B72340"/>
    <w:rsid w:val="00B74634"/>
    <w:rsid w:val="00B7597A"/>
    <w:rsid w:val="00B764F3"/>
    <w:rsid w:val="00B82DB8"/>
    <w:rsid w:val="00B84BCF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49E3"/>
    <w:rsid w:val="00BA4BB0"/>
    <w:rsid w:val="00BA5AAE"/>
    <w:rsid w:val="00BA5B79"/>
    <w:rsid w:val="00BA6112"/>
    <w:rsid w:val="00BA6A03"/>
    <w:rsid w:val="00BA7ABD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5075"/>
    <w:rsid w:val="00BD514E"/>
    <w:rsid w:val="00BD5AF9"/>
    <w:rsid w:val="00BE2320"/>
    <w:rsid w:val="00BE2589"/>
    <w:rsid w:val="00BE4FCD"/>
    <w:rsid w:val="00BF12DA"/>
    <w:rsid w:val="00BF16A1"/>
    <w:rsid w:val="00BF4E30"/>
    <w:rsid w:val="00BF4F76"/>
    <w:rsid w:val="00BF6ACC"/>
    <w:rsid w:val="00BF6EB1"/>
    <w:rsid w:val="00C009C7"/>
    <w:rsid w:val="00C01259"/>
    <w:rsid w:val="00C0133B"/>
    <w:rsid w:val="00C02692"/>
    <w:rsid w:val="00C02FB7"/>
    <w:rsid w:val="00C066E7"/>
    <w:rsid w:val="00C10A92"/>
    <w:rsid w:val="00C12703"/>
    <w:rsid w:val="00C14138"/>
    <w:rsid w:val="00C14EBA"/>
    <w:rsid w:val="00C14F59"/>
    <w:rsid w:val="00C16872"/>
    <w:rsid w:val="00C174F0"/>
    <w:rsid w:val="00C20265"/>
    <w:rsid w:val="00C22061"/>
    <w:rsid w:val="00C23A1D"/>
    <w:rsid w:val="00C307E5"/>
    <w:rsid w:val="00C30E5B"/>
    <w:rsid w:val="00C312AD"/>
    <w:rsid w:val="00C32BD8"/>
    <w:rsid w:val="00C373EC"/>
    <w:rsid w:val="00C4192B"/>
    <w:rsid w:val="00C42E49"/>
    <w:rsid w:val="00C44E7D"/>
    <w:rsid w:val="00C4569A"/>
    <w:rsid w:val="00C45A6E"/>
    <w:rsid w:val="00C526F8"/>
    <w:rsid w:val="00C534DE"/>
    <w:rsid w:val="00C53EEF"/>
    <w:rsid w:val="00C55921"/>
    <w:rsid w:val="00C56352"/>
    <w:rsid w:val="00C5687E"/>
    <w:rsid w:val="00C573B3"/>
    <w:rsid w:val="00C600EA"/>
    <w:rsid w:val="00C6119E"/>
    <w:rsid w:val="00C62776"/>
    <w:rsid w:val="00C62DDA"/>
    <w:rsid w:val="00C63ADB"/>
    <w:rsid w:val="00C647DB"/>
    <w:rsid w:val="00C67EDC"/>
    <w:rsid w:val="00C715F1"/>
    <w:rsid w:val="00C71CE8"/>
    <w:rsid w:val="00C7274F"/>
    <w:rsid w:val="00C72DD4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28CE"/>
    <w:rsid w:val="00C93952"/>
    <w:rsid w:val="00C93C42"/>
    <w:rsid w:val="00C94F58"/>
    <w:rsid w:val="00C97B03"/>
    <w:rsid w:val="00CA0248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73DB"/>
    <w:rsid w:val="00CA7614"/>
    <w:rsid w:val="00CB1011"/>
    <w:rsid w:val="00CB1112"/>
    <w:rsid w:val="00CB1CF6"/>
    <w:rsid w:val="00CB2C0B"/>
    <w:rsid w:val="00CB4410"/>
    <w:rsid w:val="00CB46FF"/>
    <w:rsid w:val="00CB53D5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5AD4"/>
    <w:rsid w:val="00CD6FD4"/>
    <w:rsid w:val="00CE0755"/>
    <w:rsid w:val="00CE0D3A"/>
    <w:rsid w:val="00CE0D82"/>
    <w:rsid w:val="00CE1A2B"/>
    <w:rsid w:val="00CE2362"/>
    <w:rsid w:val="00CE2A72"/>
    <w:rsid w:val="00CE2D03"/>
    <w:rsid w:val="00CE4270"/>
    <w:rsid w:val="00CE6D6D"/>
    <w:rsid w:val="00CF0F0B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10685"/>
    <w:rsid w:val="00D1115E"/>
    <w:rsid w:val="00D12D66"/>
    <w:rsid w:val="00D13BA2"/>
    <w:rsid w:val="00D1524E"/>
    <w:rsid w:val="00D17DC1"/>
    <w:rsid w:val="00D23FEA"/>
    <w:rsid w:val="00D2418B"/>
    <w:rsid w:val="00D24F54"/>
    <w:rsid w:val="00D26DB6"/>
    <w:rsid w:val="00D27BC1"/>
    <w:rsid w:val="00D309C5"/>
    <w:rsid w:val="00D30EC9"/>
    <w:rsid w:val="00D324E7"/>
    <w:rsid w:val="00D35981"/>
    <w:rsid w:val="00D35C0C"/>
    <w:rsid w:val="00D36D1D"/>
    <w:rsid w:val="00D40B8D"/>
    <w:rsid w:val="00D413FE"/>
    <w:rsid w:val="00D42D89"/>
    <w:rsid w:val="00D44224"/>
    <w:rsid w:val="00D452B8"/>
    <w:rsid w:val="00D4626A"/>
    <w:rsid w:val="00D46D23"/>
    <w:rsid w:val="00D474A7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70031"/>
    <w:rsid w:val="00D708F6"/>
    <w:rsid w:val="00D75BA2"/>
    <w:rsid w:val="00D760A5"/>
    <w:rsid w:val="00D8063E"/>
    <w:rsid w:val="00D822BD"/>
    <w:rsid w:val="00D85053"/>
    <w:rsid w:val="00D931A4"/>
    <w:rsid w:val="00D95216"/>
    <w:rsid w:val="00D9743C"/>
    <w:rsid w:val="00D97F56"/>
    <w:rsid w:val="00DA6262"/>
    <w:rsid w:val="00DA6E34"/>
    <w:rsid w:val="00DA7B3E"/>
    <w:rsid w:val="00DA7BFE"/>
    <w:rsid w:val="00DB4771"/>
    <w:rsid w:val="00DC1A4D"/>
    <w:rsid w:val="00DC1C0D"/>
    <w:rsid w:val="00DC4358"/>
    <w:rsid w:val="00DC6FA9"/>
    <w:rsid w:val="00DC701C"/>
    <w:rsid w:val="00DD005D"/>
    <w:rsid w:val="00DD02BA"/>
    <w:rsid w:val="00DD0E04"/>
    <w:rsid w:val="00DD1F95"/>
    <w:rsid w:val="00DD26BC"/>
    <w:rsid w:val="00DD29E9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6DF"/>
    <w:rsid w:val="00DF62A5"/>
    <w:rsid w:val="00DF7299"/>
    <w:rsid w:val="00DF7AA8"/>
    <w:rsid w:val="00E01D6D"/>
    <w:rsid w:val="00E0615D"/>
    <w:rsid w:val="00E06290"/>
    <w:rsid w:val="00E06B65"/>
    <w:rsid w:val="00E11037"/>
    <w:rsid w:val="00E11571"/>
    <w:rsid w:val="00E11E19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329F"/>
    <w:rsid w:val="00E2534E"/>
    <w:rsid w:val="00E31226"/>
    <w:rsid w:val="00E33F6D"/>
    <w:rsid w:val="00E33FCA"/>
    <w:rsid w:val="00E3697E"/>
    <w:rsid w:val="00E378B5"/>
    <w:rsid w:val="00E40BE3"/>
    <w:rsid w:val="00E40CA4"/>
    <w:rsid w:val="00E4429C"/>
    <w:rsid w:val="00E44E19"/>
    <w:rsid w:val="00E47DC7"/>
    <w:rsid w:val="00E510CD"/>
    <w:rsid w:val="00E51FB9"/>
    <w:rsid w:val="00E53360"/>
    <w:rsid w:val="00E53FD4"/>
    <w:rsid w:val="00E631DF"/>
    <w:rsid w:val="00E6389A"/>
    <w:rsid w:val="00E64D11"/>
    <w:rsid w:val="00E64D16"/>
    <w:rsid w:val="00E65067"/>
    <w:rsid w:val="00E6692E"/>
    <w:rsid w:val="00E66F4E"/>
    <w:rsid w:val="00E70DAB"/>
    <w:rsid w:val="00E72CD0"/>
    <w:rsid w:val="00E73548"/>
    <w:rsid w:val="00E758E2"/>
    <w:rsid w:val="00E75B29"/>
    <w:rsid w:val="00E76E8D"/>
    <w:rsid w:val="00E834F2"/>
    <w:rsid w:val="00E846DD"/>
    <w:rsid w:val="00E847B7"/>
    <w:rsid w:val="00E85010"/>
    <w:rsid w:val="00E9081A"/>
    <w:rsid w:val="00E910B6"/>
    <w:rsid w:val="00E91791"/>
    <w:rsid w:val="00E92133"/>
    <w:rsid w:val="00E96FC0"/>
    <w:rsid w:val="00E9730A"/>
    <w:rsid w:val="00E97332"/>
    <w:rsid w:val="00E9757B"/>
    <w:rsid w:val="00E97C3C"/>
    <w:rsid w:val="00EA0006"/>
    <w:rsid w:val="00EA1572"/>
    <w:rsid w:val="00EA599A"/>
    <w:rsid w:val="00EB0BF8"/>
    <w:rsid w:val="00EB18FF"/>
    <w:rsid w:val="00EB3F97"/>
    <w:rsid w:val="00EB44FE"/>
    <w:rsid w:val="00EB5632"/>
    <w:rsid w:val="00EB749A"/>
    <w:rsid w:val="00EC126F"/>
    <w:rsid w:val="00EC1C4A"/>
    <w:rsid w:val="00EC2AB9"/>
    <w:rsid w:val="00EC32C1"/>
    <w:rsid w:val="00EC6493"/>
    <w:rsid w:val="00ED185A"/>
    <w:rsid w:val="00ED5227"/>
    <w:rsid w:val="00ED64E8"/>
    <w:rsid w:val="00ED717B"/>
    <w:rsid w:val="00ED7DC5"/>
    <w:rsid w:val="00EE112B"/>
    <w:rsid w:val="00EE2C0D"/>
    <w:rsid w:val="00EE364B"/>
    <w:rsid w:val="00EE5BF6"/>
    <w:rsid w:val="00EE6A79"/>
    <w:rsid w:val="00EE6FB3"/>
    <w:rsid w:val="00EE7AF8"/>
    <w:rsid w:val="00EE7F9C"/>
    <w:rsid w:val="00EF4ADE"/>
    <w:rsid w:val="00EF64CB"/>
    <w:rsid w:val="00EF78DD"/>
    <w:rsid w:val="00F010DE"/>
    <w:rsid w:val="00F01239"/>
    <w:rsid w:val="00F056E2"/>
    <w:rsid w:val="00F101BC"/>
    <w:rsid w:val="00F1249B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303E7"/>
    <w:rsid w:val="00F34304"/>
    <w:rsid w:val="00F34951"/>
    <w:rsid w:val="00F3684A"/>
    <w:rsid w:val="00F36873"/>
    <w:rsid w:val="00F40213"/>
    <w:rsid w:val="00F403F8"/>
    <w:rsid w:val="00F433B2"/>
    <w:rsid w:val="00F46320"/>
    <w:rsid w:val="00F47BB2"/>
    <w:rsid w:val="00F50208"/>
    <w:rsid w:val="00F525D3"/>
    <w:rsid w:val="00F550D5"/>
    <w:rsid w:val="00F616BF"/>
    <w:rsid w:val="00F62467"/>
    <w:rsid w:val="00F6434B"/>
    <w:rsid w:val="00F6508E"/>
    <w:rsid w:val="00F677DA"/>
    <w:rsid w:val="00F67802"/>
    <w:rsid w:val="00F7606F"/>
    <w:rsid w:val="00F76813"/>
    <w:rsid w:val="00F77BB2"/>
    <w:rsid w:val="00F81F36"/>
    <w:rsid w:val="00F82BAC"/>
    <w:rsid w:val="00F90D80"/>
    <w:rsid w:val="00F91A86"/>
    <w:rsid w:val="00F92B89"/>
    <w:rsid w:val="00F93CF2"/>
    <w:rsid w:val="00F950C7"/>
    <w:rsid w:val="00F95C39"/>
    <w:rsid w:val="00F95FEE"/>
    <w:rsid w:val="00F97553"/>
    <w:rsid w:val="00FA0E29"/>
    <w:rsid w:val="00FA141C"/>
    <w:rsid w:val="00FA1538"/>
    <w:rsid w:val="00FA2132"/>
    <w:rsid w:val="00FA2B52"/>
    <w:rsid w:val="00FA5C56"/>
    <w:rsid w:val="00FA79F9"/>
    <w:rsid w:val="00FA7C72"/>
    <w:rsid w:val="00FB1F7F"/>
    <w:rsid w:val="00FB25FA"/>
    <w:rsid w:val="00FB26F4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4FA7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/>
    <w:lsdException w:name="HTML Preformatted" w:uiPriority="9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character" w:styleId="CommentReference">
    <w:name w:val="annotation reference"/>
    <w:basedOn w:val="DefaultParagraphFont"/>
    <w:semiHidden/>
    <w:unhideWhenUsed/>
    <w:rsid w:val="00256AC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56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56AC2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56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56AC2"/>
    <w:rPr>
      <w:rFonts w:ascii="Arial" w:hAnsi="Arial" w:cs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/>
    <w:lsdException w:name="HTML Preformatted" w:uiPriority="9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character" w:styleId="CommentReference">
    <w:name w:val="annotation reference"/>
    <w:basedOn w:val="DefaultParagraphFont"/>
    <w:semiHidden/>
    <w:unhideWhenUsed/>
    <w:rsid w:val="00256AC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56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56AC2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56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56AC2"/>
    <w:rPr>
      <w:rFonts w:ascii="Arial" w:hAnsi="Arial" w:cs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26" Type="http://schemas.openxmlformats.org/officeDocument/2006/relationships/fontTable" Target="fontTable.xml"/><Relationship Id="rId72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5" Type="http://schemas.openxmlformats.org/officeDocument/2006/relationships/header" Target="header6.xml"/><Relationship Id="rId71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7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microsoft.com/office/2007/relationships/stylesWithEffects" Target="stylesWithEffect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Programming for Big Data CA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7.xml><?xml version="1.0" encoding="utf-8"?>
<ds:datastoreItem xmlns:ds="http://schemas.openxmlformats.org/officeDocument/2006/customXml" ds:itemID="{D95D311D-D697-48E5-B50B-D112A7CFA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Tools for Data Analytics CA2</vt:lpstr>
    </vt:vector>
  </TitlesOfParts>
  <Company>BAE Systems Applied Intelligence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for Data Analytics CA2</dc:title>
  <dc:creator>10524150@myDBS.ie</dc:creator>
  <cp:keywords>Programming for Big Data CA</cp:keywords>
  <cp:lastModifiedBy>Finnegan, Ciaran (IE Dublin)</cp:lastModifiedBy>
  <cp:revision>1</cp:revision>
  <cp:lastPrinted>2007-06-14T13:02:00Z</cp:lastPrinted>
  <dcterms:created xsi:type="dcterms:W3CDTF">2020-01-21T12:03:00Z</dcterms:created>
  <dcterms:modified xsi:type="dcterms:W3CDTF">2020-01-21T14:58:00Z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