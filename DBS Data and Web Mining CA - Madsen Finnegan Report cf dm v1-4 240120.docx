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CA819"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599EEDFB" w14:textId="77777777" w:rsidTr="003B7959">
        <w:trPr>
          <w:cantSplit/>
          <w:trHeight w:val="2296"/>
        </w:trPr>
        <w:tc>
          <w:tcPr>
            <w:tcW w:w="9865" w:type="dxa"/>
            <w:gridSpan w:val="2"/>
          </w:tcPr>
          <w:p w14:paraId="1059A1C0" w14:textId="77777777" w:rsidR="007940C4" w:rsidRDefault="007940C4">
            <w:pPr>
              <w:pStyle w:val="DocumentTitle"/>
            </w:pPr>
          </w:p>
        </w:tc>
      </w:tr>
      <w:tr w:rsidR="007940C4" w:rsidRPr="00C62776" w14:paraId="05A8E46F" w14:textId="77777777" w:rsidTr="003B7959">
        <w:trPr>
          <w:cantSplit/>
          <w:trHeight w:val="1134"/>
        </w:trPr>
        <w:tc>
          <w:tcPr>
            <w:tcW w:w="9865" w:type="dxa"/>
            <w:gridSpan w:val="2"/>
          </w:tcPr>
          <w:p w14:paraId="411CAEF8" w14:textId="77777777" w:rsidR="00A10131" w:rsidRDefault="001F7E0C" w:rsidP="00A10131">
            <w:pPr>
              <w:pStyle w:val="DocumentTitle"/>
            </w:pPr>
            <w:r>
              <w:t>Python</w:t>
            </w:r>
            <w:r w:rsidR="00C771ED">
              <w:t xml:space="preserve"> Machine Learning</w:t>
            </w:r>
            <w:r>
              <w:t xml:space="preserve"> Project</w:t>
            </w:r>
          </w:p>
          <w:p w14:paraId="04713272" w14:textId="0953246E" w:rsidR="007940C4" w:rsidRDefault="00C5687E" w:rsidP="00C5687E">
            <w:pPr>
              <w:pStyle w:val="ProjectName"/>
            </w:pPr>
            <w:r>
              <w:t>Data and Web Mining</w:t>
            </w:r>
            <w:r w:rsidR="00A32475">
              <w:t xml:space="preserve"> CA </w:t>
            </w:r>
            <w:r w:rsidR="00B10DFD">
              <w:t xml:space="preserve">– </w:t>
            </w:r>
            <w:r w:rsidR="001F7E0C">
              <w:t>Report</w:t>
            </w:r>
          </w:p>
        </w:tc>
      </w:tr>
      <w:tr w:rsidR="007940C4" w14:paraId="0BD3C0FF" w14:textId="77777777" w:rsidTr="003B7959">
        <w:trPr>
          <w:cantSplit/>
          <w:trHeight w:val="283"/>
        </w:trPr>
        <w:tc>
          <w:tcPr>
            <w:tcW w:w="9865" w:type="dxa"/>
            <w:gridSpan w:val="2"/>
          </w:tcPr>
          <w:p w14:paraId="3B501F76" w14:textId="77777777" w:rsidR="007940C4" w:rsidRDefault="00A10131" w:rsidP="00A32475">
            <w:pPr>
              <w:pStyle w:val="CompanyTitle"/>
            </w:pPr>
            <w:r>
              <w:br/>
            </w:r>
          </w:p>
        </w:tc>
      </w:tr>
      <w:tr w:rsidR="007940C4" w14:paraId="3976A6D6" w14:textId="77777777" w:rsidTr="003B7959">
        <w:trPr>
          <w:cantSplit/>
        </w:trPr>
        <w:tc>
          <w:tcPr>
            <w:tcW w:w="7427" w:type="dxa"/>
          </w:tcPr>
          <w:p w14:paraId="559FA2EB" w14:textId="55A955F1" w:rsidR="001F7E0C" w:rsidRDefault="00A32475" w:rsidP="00A32475">
            <w:pPr>
              <w:pStyle w:val="FPTableLeft"/>
              <w:rPr>
                <w:sz w:val="32"/>
              </w:rPr>
            </w:pPr>
            <w:r w:rsidRPr="001F7E0C">
              <w:rPr>
                <w:sz w:val="32"/>
              </w:rPr>
              <w:t>Ciaran Finnegan</w:t>
            </w:r>
            <w:r w:rsidR="00197B73">
              <w:rPr>
                <w:sz w:val="32"/>
              </w:rPr>
              <w:t xml:space="preserve"> / </w:t>
            </w:r>
            <w:r w:rsidR="00204183">
              <w:rPr>
                <w:sz w:val="32"/>
              </w:rPr>
              <w:t>Dermot</w:t>
            </w:r>
            <w:r w:rsidR="00C312AD">
              <w:rPr>
                <w:sz w:val="32"/>
              </w:rPr>
              <w:t xml:space="preserve"> Madsen</w:t>
            </w:r>
            <w:r w:rsidR="00A10131" w:rsidRPr="001F7E0C">
              <w:rPr>
                <w:sz w:val="32"/>
              </w:rPr>
              <w:br/>
            </w:r>
          </w:p>
          <w:p w14:paraId="6839F89F" w14:textId="5C52F16A" w:rsidR="001F7E0C" w:rsidRPr="001F7E0C" w:rsidRDefault="001F7E0C" w:rsidP="00A32475">
            <w:pPr>
              <w:pStyle w:val="FPTableLeft"/>
              <w:rPr>
                <w:sz w:val="32"/>
              </w:rPr>
            </w:pPr>
            <w:r w:rsidRPr="001F7E0C">
              <w:rPr>
                <w:sz w:val="32"/>
              </w:rPr>
              <w:t>Student No : 10524150</w:t>
            </w:r>
            <w:r w:rsidR="0065437D">
              <w:rPr>
                <w:sz w:val="32"/>
              </w:rPr>
              <w:t xml:space="preserve"> / </w:t>
            </w:r>
            <w:r w:rsidR="00C312AD">
              <w:rPr>
                <w:sz w:val="32"/>
              </w:rPr>
              <w:t>10522567</w:t>
            </w:r>
          </w:p>
          <w:p w14:paraId="1303D125" w14:textId="77777777" w:rsidR="001F7E0C" w:rsidRDefault="001F7E0C" w:rsidP="00A32475">
            <w:pPr>
              <w:pStyle w:val="FPTableLeft"/>
              <w:rPr>
                <w:sz w:val="32"/>
              </w:rPr>
            </w:pPr>
          </w:p>
          <w:p w14:paraId="147B22B4" w14:textId="1232E473" w:rsidR="007940C4" w:rsidRDefault="00C5687E" w:rsidP="00C5687E">
            <w:pPr>
              <w:pStyle w:val="FPTableLeft"/>
            </w:pPr>
            <w:r>
              <w:rPr>
                <w:sz w:val="32"/>
              </w:rPr>
              <w:t>10</w:t>
            </w:r>
            <w:r w:rsidR="003D0941">
              <w:rPr>
                <w:sz w:val="32"/>
              </w:rPr>
              <w:t>/</w:t>
            </w:r>
            <w:r>
              <w:rPr>
                <w:sz w:val="32"/>
              </w:rPr>
              <w:t>02</w:t>
            </w:r>
            <w:r w:rsidR="0014642A" w:rsidRPr="001F7E0C">
              <w:rPr>
                <w:sz w:val="32"/>
              </w:rPr>
              <w:t>/20</w:t>
            </w:r>
            <w:r>
              <w:rPr>
                <w:sz w:val="32"/>
              </w:rPr>
              <w:t>20</w:t>
            </w:r>
            <w:r w:rsidR="005142E7" w:rsidRPr="001F7E0C">
              <w:rPr>
                <w:sz w:val="32"/>
              </w:rPr>
              <w:br/>
            </w:r>
            <w:r w:rsidR="005142E7">
              <w:br/>
            </w:r>
            <w:r w:rsidR="00A10131">
              <w:br/>
            </w:r>
          </w:p>
        </w:tc>
        <w:tc>
          <w:tcPr>
            <w:tcW w:w="2438" w:type="dxa"/>
          </w:tcPr>
          <w:p w14:paraId="52EF17F3" w14:textId="77777777" w:rsidR="007940C4" w:rsidRDefault="007940C4">
            <w:pPr>
              <w:pStyle w:val="FPTableRight"/>
            </w:pPr>
          </w:p>
        </w:tc>
      </w:tr>
      <w:tr w:rsidR="007940C4" w14:paraId="033C0C13" w14:textId="77777777" w:rsidTr="003B7959">
        <w:trPr>
          <w:cantSplit/>
        </w:trPr>
        <w:tc>
          <w:tcPr>
            <w:tcW w:w="7427" w:type="dxa"/>
          </w:tcPr>
          <w:p w14:paraId="17EB2641" w14:textId="77777777" w:rsidR="007940C4" w:rsidRDefault="007940C4">
            <w:pPr>
              <w:pStyle w:val="FPTableLeft"/>
            </w:pPr>
          </w:p>
        </w:tc>
        <w:tc>
          <w:tcPr>
            <w:tcW w:w="2438" w:type="dxa"/>
          </w:tcPr>
          <w:p w14:paraId="33273C2B" w14:textId="77777777" w:rsidR="007940C4" w:rsidRDefault="007940C4">
            <w:pPr>
              <w:pStyle w:val="FPTableRight"/>
            </w:pPr>
          </w:p>
        </w:tc>
      </w:tr>
    </w:tbl>
    <w:p w14:paraId="31A7EF33" w14:textId="77777777" w:rsidR="00D40B8D" w:rsidRDefault="00D40B8D"/>
    <w:p w14:paraId="12903726" w14:textId="77777777" w:rsidR="003B7959" w:rsidRDefault="007940C4" w:rsidP="00BD0919">
      <w:pPr>
        <w:pStyle w:val="Emphasised"/>
      </w:pPr>
      <w:r>
        <w:br w:type="page"/>
      </w:r>
      <w:r w:rsidR="00F17461">
        <w:lastRenderedPageBreak/>
        <w:t>List</w:t>
      </w:r>
      <w:r>
        <w:t xml:space="preserve"> of </w:t>
      </w:r>
      <w:r w:rsidR="00F17461">
        <w:t>c</w:t>
      </w:r>
      <w:r>
        <w:t>ontents</w:t>
      </w:r>
    </w:p>
    <w:p w14:paraId="5E03BD1F" w14:textId="77777777" w:rsidR="00435554" w:rsidRDefault="007940C4">
      <w:pPr>
        <w:pStyle w:val="TOC1"/>
        <w:rPr>
          <w:rFonts w:asciiTheme="minorHAnsi" w:eastAsiaTheme="minorEastAsia" w:hAnsiTheme="minorHAnsi" w:cstheme="minorBidi"/>
          <w:b w:val="0"/>
          <w:noProof/>
          <w:color w:val="auto"/>
          <w:szCs w:val="22"/>
          <w:lang w:eastAsia="en-GB"/>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435554">
        <w:rPr>
          <w:noProof/>
        </w:rPr>
        <w:t>1</w:t>
      </w:r>
      <w:r w:rsidR="00435554">
        <w:rPr>
          <w:noProof/>
        </w:rPr>
        <w:tab/>
        <w:t>Project Overview</w:t>
      </w:r>
      <w:r w:rsidR="00435554">
        <w:rPr>
          <w:noProof/>
        </w:rPr>
        <w:tab/>
      </w:r>
      <w:r w:rsidR="00435554">
        <w:rPr>
          <w:noProof/>
        </w:rPr>
        <w:fldChar w:fldCharType="begin"/>
      </w:r>
      <w:r w:rsidR="00435554">
        <w:rPr>
          <w:noProof/>
        </w:rPr>
        <w:instrText xml:space="preserve"> PAGEREF _Toc30776263 \h </w:instrText>
      </w:r>
      <w:r w:rsidR="00435554">
        <w:rPr>
          <w:noProof/>
        </w:rPr>
      </w:r>
      <w:r w:rsidR="00435554">
        <w:rPr>
          <w:noProof/>
        </w:rPr>
        <w:fldChar w:fldCharType="separate"/>
      </w:r>
      <w:r w:rsidR="00435554">
        <w:rPr>
          <w:noProof/>
        </w:rPr>
        <w:t>3</w:t>
      </w:r>
      <w:r w:rsidR="00435554">
        <w:rPr>
          <w:noProof/>
        </w:rPr>
        <w:fldChar w:fldCharType="end"/>
      </w:r>
    </w:p>
    <w:p w14:paraId="507B476C" w14:textId="77777777" w:rsidR="00435554" w:rsidRDefault="00435554">
      <w:pPr>
        <w:pStyle w:val="TOC2"/>
        <w:rPr>
          <w:rFonts w:asciiTheme="minorHAnsi" w:eastAsiaTheme="minorEastAsia" w:hAnsiTheme="minorHAnsi" w:cstheme="minorBidi"/>
          <w:noProof/>
          <w:szCs w:val="22"/>
          <w:lang w:eastAsia="en-GB"/>
        </w:rPr>
      </w:pPr>
      <w:r>
        <w:rPr>
          <w:noProof/>
        </w:rPr>
        <w:t>1.1</w:t>
      </w:r>
      <w:r>
        <w:rPr>
          <w:noProof/>
        </w:rPr>
        <w:tab/>
        <w:t>High Level Description</w:t>
      </w:r>
      <w:r>
        <w:rPr>
          <w:noProof/>
        </w:rPr>
        <w:tab/>
      </w:r>
      <w:r>
        <w:rPr>
          <w:noProof/>
        </w:rPr>
        <w:fldChar w:fldCharType="begin"/>
      </w:r>
      <w:r>
        <w:rPr>
          <w:noProof/>
        </w:rPr>
        <w:instrText xml:space="preserve"> PAGEREF _Toc30776264 \h </w:instrText>
      </w:r>
      <w:r>
        <w:rPr>
          <w:noProof/>
        </w:rPr>
      </w:r>
      <w:r>
        <w:rPr>
          <w:noProof/>
        </w:rPr>
        <w:fldChar w:fldCharType="separate"/>
      </w:r>
      <w:r>
        <w:rPr>
          <w:noProof/>
        </w:rPr>
        <w:t>3</w:t>
      </w:r>
      <w:r>
        <w:rPr>
          <w:noProof/>
        </w:rPr>
        <w:fldChar w:fldCharType="end"/>
      </w:r>
    </w:p>
    <w:p w14:paraId="246FC910" w14:textId="77777777" w:rsidR="00435554" w:rsidRDefault="00435554">
      <w:pPr>
        <w:pStyle w:val="TOC2"/>
        <w:rPr>
          <w:rFonts w:asciiTheme="minorHAnsi" w:eastAsiaTheme="minorEastAsia" w:hAnsiTheme="minorHAnsi" w:cstheme="minorBidi"/>
          <w:noProof/>
          <w:szCs w:val="22"/>
          <w:lang w:eastAsia="en-GB"/>
        </w:rPr>
      </w:pPr>
      <w:r>
        <w:rPr>
          <w:noProof/>
        </w:rPr>
        <w:t>1.2</w:t>
      </w:r>
      <w:r>
        <w:rPr>
          <w:noProof/>
        </w:rPr>
        <w:tab/>
        <w:t>The CRISP-DM Methodology / Reference Model</w:t>
      </w:r>
      <w:r>
        <w:rPr>
          <w:noProof/>
        </w:rPr>
        <w:tab/>
      </w:r>
      <w:r>
        <w:rPr>
          <w:noProof/>
        </w:rPr>
        <w:fldChar w:fldCharType="begin"/>
      </w:r>
      <w:r>
        <w:rPr>
          <w:noProof/>
        </w:rPr>
        <w:instrText xml:space="preserve"> PAGEREF _Toc30776265 \h </w:instrText>
      </w:r>
      <w:r>
        <w:rPr>
          <w:noProof/>
        </w:rPr>
      </w:r>
      <w:r>
        <w:rPr>
          <w:noProof/>
        </w:rPr>
        <w:fldChar w:fldCharType="separate"/>
      </w:r>
      <w:r>
        <w:rPr>
          <w:noProof/>
        </w:rPr>
        <w:t>3</w:t>
      </w:r>
      <w:r>
        <w:rPr>
          <w:noProof/>
        </w:rPr>
        <w:fldChar w:fldCharType="end"/>
      </w:r>
    </w:p>
    <w:p w14:paraId="6F812195" w14:textId="77777777" w:rsidR="00435554" w:rsidRDefault="00435554">
      <w:pPr>
        <w:pStyle w:val="TOC2"/>
        <w:rPr>
          <w:rFonts w:asciiTheme="minorHAnsi" w:eastAsiaTheme="minorEastAsia" w:hAnsiTheme="minorHAnsi" w:cstheme="minorBidi"/>
          <w:noProof/>
          <w:szCs w:val="22"/>
          <w:lang w:eastAsia="en-GB"/>
        </w:rPr>
      </w:pPr>
      <w:r>
        <w:rPr>
          <w:noProof/>
        </w:rPr>
        <w:t>1.3</w:t>
      </w:r>
      <w:r>
        <w:rPr>
          <w:noProof/>
        </w:rPr>
        <w:tab/>
        <w:t>Development Environments</w:t>
      </w:r>
      <w:r>
        <w:rPr>
          <w:noProof/>
        </w:rPr>
        <w:tab/>
      </w:r>
      <w:r>
        <w:rPr>
          <w:noProof/>
        </w:rPr>
        <w:fldChar w:fldCharType="begin"/>
      </w:r>
      <w:r>
        <w:rPr>
          <w:noProof/>
        </w:rPr>
        <w:instrText xml:space="preserve"> PAGEREF _Toc30776266 \h </w:instrText>
      </w:r>
      <w:r>
        <w:rPr>
          <w:noProof/>
        </w:rPr>
      </w:r>
      <w:r>
        <w:rPr>
          <w:noProof/>
        </w:rPr>
        <w:fldChar w:fldCharType="separate"/>
      </w:r>
      <w:r>
        <w:rPr>
          <w:noProof/>
        </w:rPr>
        <w:t>6</w:t>
      </w:r>
      <w:r>
        <w:rPr>
          <w:noProof/>
        </w:rPr>
        <w:fldChar w:fldCharType="end"/>
      </w:r>
    </w:p>
    <w:p w14:paraId="47F248DD" w14:textId="77777777" w:rsidR="00435554" w:rsidRDefault="00435554">
      <w:pPr>
        <w:pStyle w:val="TOC1"/>
        <w:rPr>
          <w:rFonts w:asciiTheme="minorHAnsi" w:eastAsiaTheme="minorEastAsia" w:hAnsiTheme="minorHAnsi" w:cstheme="minorBidi"/>
          <w:b w:val="0"/>
          <w:noProof/>
          <w:color w:val="auto"/>
          <w:szCs w:val="22"/>
          <w:lang w:eastAsia="en-GB"/>
        </w:rPr>
      </w:pPr>
      <w:r>
        <w:rPr>
          <w:noProof/>
        </w:rPr>
        <w:t>2</w:t>
      </w:r>
      <w:r>
        <w:rPr>
          <w:noProof/>
        </w:rPr>
        <w:tab/>
        <w:t>Business Understanding</w:t>
      </w:r>
      <w:r>
        <w:rPr>
          <w:noProof/>
        </w:rPr>
        <w:tab/>
      </w:r>
      <w:r>
        <w:rPr>
          <w:noProof/>
        </w:rPr>
        <w:fldChar w:fldCharType="begin"/>
      </w:r>
      <w:r>
        <w:rPr>
          <w:noProof/>
        </w:rPr>
        <w:instrText xml:space="preserve"> PAGEREF _Toc30776267 \h </w:instrText>
      </w:r>
      <w:r>
        <w:rPr>
          <w:noProof/>
        </w:rPr>
      </w:r>
      <w:r>
        <w:rPr>
          <w:noProof/>
        </w:rPr>
        <w:fldChar w:fldCharType="separate"/>
      </w:r>
      <w:r>
        <w:rPr>
          <w:noProof/>
        </w:rPr>
        <w:t>7</w:t>
      </w:r>
      <w:r>
        <w:rPr>
          <w:noProof/>
        </w:rPr>
        <w:fldChar w:fldCharType="end"/>
      </w:r>
    </w:p>
    <w:p w14:paraId="34E22A2A" w14:textId="77777777" w:rsidR="00435554" w:rsidRDefault="00435554">
      <w:pPr>
        <w:pStyle w:val="TOC2"/>
        <w:rPr>
          <w:rFonts w:asciiTheme="minorHAnsi" w:eastAsiaTheme="minorEastAsia" w:hAnsiTheme="minorHAnsi" w:cstheme="minorBidi"/>
          <w:noProof/>
          <w:szCs w:val="22"/>
          <w:lang w:eastAsia="en-GB"/>
        </w:rPr>
      </w:pPr>
      <w:r>
        <w:rPr>
          <w:noProof/>
        </w:rPr>
        <w:t>2.1</w:t>
      </w:r>
      <w:r>
        <w:rPr>
          <w:noProof/>
        </w:rPr>
        <w:tab/>
        <w:t>Determine Business Objectives</w:t>
      </w:r>
      <w:r>
        <w:rPr>
          <w:noProof/>
        </w:rPr>
        <w:tab/>
      </w:r>
      <w:r>
        <w:rPr>
          <w:noProof/>
        </w:rPr>
        <w:fldChar w:fldCharType="begin"/>
      </w:r>
      <w:r>
        <w:rPr>
          <w:noProof/>
        </w:rPr>
        <w:instrText xml:space="preserve"> PAGEREF _Toc30776268 \h </w:instrText>
      </w:r>
      <w:r>
        <w:rPr>
          <w:noProof/>
        </w:rPr>
      </w:r>
      <w:r>
        <w:rPr>
          <w:noProof/>
        </w:rPr>
        <w:fldChar w:fldCharType="separate"/>
      </w:r>
      <w:r>
        <w:rPr>
          <w:noProof/>
        </w:rPr>
        <w:t>7</w:t>
      </w:r>
      <w:r>
        <w:rPr>
          <w:noProof/>
        </w:rPr>
        <w:fldChar w:fldCharType="end"/>
      </w:r>
    </w:p>
    <w:p w14:paraId="63786BF7" w14:textId="77777777" w:rsidR="00435554" w:rsidRDefault="00435554">
      <w:pPr>
        <w:pStyle w:val="TOC2"/>
        <w:rPr>
          <w:rFonts w:asciiTheme="minorHAnsi" w:eastAsiaTheme="minorEastAsia" w:hAnsiTheme="minorHAnsi" w:cstheme="minorBidi"/>
          <w:noProof/>
          <w:szCs w:val="22"/>
          <w:lang w:eastAsia="en-GB"/>
        </w:rPr>
      </w:pPr>
      <w:r>
        <w:rPr>
          <w:noProof/>
        </w:rPr>
        <w:t>2.2</w:t>
      </w:r>
      <w:r>
        <w:rPr>
          <w:noProof/>
        </w:rPr>
        <w:tab/>
        <w:t>Assess Situation</w:t>
      </w:r>
      <w:r>
        <w:rPr>
          <w:noProof/>
        </w:rPr>
        <w:tab/>
      </w:r>
      <w:r>
        <w:rPr>
          <w:noProof/>
        </w:rPr>
        <w:fldChar w:fldCharType="begin"/>
      </w:r>
      <w:r>
        <w:rPr>
          <w:noProof/>
        </w:rPr>
        <w:instrText xml:space="preserve"> PAGEREF _Toc30776269 \h </w:instrText>
      </w:r>
      <w:r>
        <w:rPr>
          <w:noProof/>
        </w:rPr>
      </w:r>
      <w:r>
        <w:rPr>
          <w:noProof/>
        </w:rPr>
        <w:fldChar w:fldCharType="separate"/>
      </w:r>
      <w:r>
        <w:rPr>
          <w:noProof/>
        </w:rPr>
        <w:t>8</w:t>
      </w:r>
      <w:r>
        <w:rPr>
          <w:noProof/>
        </w:rPr>
        <w:fldChar w:fldCharType="end"/>
      </w:r>
    </w:p>
    <w:p w14:paraId="1DD2D35A" w14:textId="77777777" w:rsidR="00435554" w:rsidRDefault="00435554">
      <w:pPr>
        <w:pStyle w:val="TOC2"/>
        <w:rPr>
          <w:rFonts w:asciiTheme="minorHAnsi" w:eastAsiaTheme="minorEastAsia" w:hAnsiTheme="minorHAnsi" w:cstheme="minorBidi"/>
          <w:noProof/>
          <w:szCs w:val="22"/>
          <w:lang w:eastAsia="en-GB"/>
        </w:rPr>
      </w:pPr>
      <w:r>
        <w:rPr>
          <w:noProof/>
        </w:rPr>
        <w:t>2.3</w:t>
      </w:r>
      <w:r>
        <w:rPr>
          <w:noProof/>
        </w:rPr>
        <w:tab/>
        <w:t>Determine Data Mining Goals</w:t>
      </w:r>
      <w:r>
        <w:rPr>
          <w:noProof/>
        </w:rPr>
        <w:tab/>
      </w:r>
      <w:r>
        <w:rPr>
          <w:noProof/>
        </w:rPr>
        <w:fldChar w:fldCharType="begin"/>
      </w:r>
      <w:r>
        <w:rPr>
          <w:noProof/>
        </w:rPr>
        <w:instrText xml:space="preserve"> PAGEREF _Toc30776270 \h </w:instrText>
      </w:r>
      <w:r>
        <w:rPr>
          <w:noProof/>
        </w:rPr>
      </w:r>
      <w:r>
        <w:rPr>
          <w:noProof/>
        </w:rPr>
        <w:fldChar w:fldCharType="separate"/>
      </w:r>
      <w:r>
        <w:rPr>
          <w:noProof/>
        </w:rPr>
        <w:t>9</w:t>
      </w:r>
      <w:r>
        <w:rPr>
          <w:noProof/>
        </w:rPr>
        <w:fldChar w:fldCharType="end"/>
      </w:r>
    </w:p>
    <w:p w14:paraId="3C02D765" w14:textId="77777777" w:rsidR="00435554" w:rsidRDefault="00435554">
      <w:pPr>
        <w:pStyle w:val="TOC2"/>
        <w:rPr>
          <w:rFonts w:asciiTheme="minorHAnsi" w:eastAsiaTheme="minorEastAsia" w:hAnsiTheme="minorHAnsi" w:cstheme="minorBidi"/>
          <w:noProof/>
          <w:szCs w:val="22"/>
          <w:lang w:eastAsia="en-GB"/>
        </w:rPr>
      </w:pPr>
      <w:r>
        <w:rPr>
          <w:noProof/>
        </w:rPr>
        <w:t>2.4</w:t>
      </w:r>
      <w:r>
        <w:rPr>
          <w:noProof/>
        </w:rPr>
        <w:tab/>
        <w:t>Produce Project Plan</w:t>
      </w:r>
      <w:r>
        <w:rPr>
          <w:noProof/>
        </w:rPr>
        <w:tab/>
      </w:r>
      <w:r>
        <w:rPr>
          <w:noProof/>
        </w:rPr>
        <w:fldChar w:fldCharType="begin"/>
      </w:r>
      <w:r>
        <w:rPr>
          <w:noProof/>
        </w:rPr>
        <w:instrText xml:space="preserve"> PAGEREF _Toc30776271 \h </w:instrText>
      </w:r>
      <w:r>
        <w:rPr>
          <w:noProof/>
        </w:rPr>
      </w:r>
      <w:r>
        <w:rPr>
          <w:noProof/>
        </w:rPr>
        <w:fldChar w:fldCharType="separate"/>
      </w:r>
      <w:r>
        <w:rPr>
          <w:noProof/>
        </w:rPr>
        <w:t>9</w:t>
      </w:r>
      <w:r>
        <w:rPr>
          <w:noProof/>
        </w:rPr>
        <w:fldChar w:fldCharType="end"/>
      </w:r>
    </w:p>
    <w:p w14:paraId="540E2444" w14:textId="77777777" w:rsidR="00435554" w:rsidRDefault="00435554">
      <w:pPr>
        <w:pStyle w:val="TOC1"/>
        <w:rPr>
          <w:rFonts w:asciiTheme="minorHAnsi" w:eastAsiaTheme="minorEastAsia" w:hAnsiTheme="minorHAnsi" w:cstheme="minorBidi"/>
          <w:b w:val="0"/>
          <w:noProof/>
          <w:color w:val="auto"/>
          <w:szCs w:val="22"/>
          <w:lang w:eastAsia="en-GB"/>
        </w:rPr>
      </w:pPr>
      <w:r>
        <w:rPr>
          <w:noProof/>
        </w:rPr>
        <w:t>3</w:t>
      </w:r>
      <w:r>
        <w:rPr>
          <w:noProof/>
        </w:rPr>
        <w:tab/>
        <w:t>Data Understanding</w:t>
      </w:r>
      <w:r>
        <w:rPr>
          <w:noProof/>
        </w:rPr>
        <w:tab/>
      </w:r>
      <w:r>
        <w:rPr>
          <w:noProof/>
        </w:rPr>
        <w:fldChar w:fldCharType="begin"/>
      </w:r>
      <w:r>
        <w:rPr>
          <w:noProof/>
        </w:rPr>
        <w:instrText xml:space="preserve"> PAGEREF _Toc30776272 \h </w:instrText>
      </w:r>
      <w:r>
        <w:rPr>
          <w:noProof/>
        </w:rPr>
      </w:r>
      <w:r>
        <w:rPr>
          <w:noProof/>
        </w:rPr>
        <w:fldChar w:fldCharType="separate"/>
      </w:r>
      <w:r>
        <w:rPr>
          <w:noProof/>
        </w:rPr>
        <w:t>11</w:t>
      </w:r>
      <w:r>
        <w:rPr>
          <w:noProof/>
        </w:rPr>
        <w:fldChar w:fldCharType="end"/>
      </w:r>
    </w:p>
    <w:p w14:paraId="3D923818" w14:textId="77777777" w:rsidR="00435554" w:rsidRDefault="00435554">
      <w:pPr>
        <w:pStyle w:val="TOC2"/>
        <w:rPr>
          <w:rFonts w:asciiTheme="minorHAnsi" w:eastAsiaTheme="minorEastAsia" w:hAnsiTheme="minorHAnsi" w:cstheme="minorBidi"/>
          <w:noProof/>
          <w:szCs w:val="22"/>
          <w:lang w:eastAsia="en-GB"/>
        </w:rPr>
      </w:pPr>
      <w:r>
        <w:rPr>
          <w:noProof/>
        </w:rPr>
        <w:t>3.1</w:t>
      </w:r>
      <w:r>
        <w:rPr>
          <w:noProof/>
        </w:rPr>
        <w:tab/>
        <w:t>Collect Initial Data</w:t>
      </w:r>
      <w:r>
        <w:rPr>
          <w:noProof/>
        </w:rPr>
        <w:tab/>
      </w:r>
      <w:r>
        <w:rPr>
          <w:noProof/>
        </w:rPr>
        <w:fldChar w:fldCharType="begin"/>
      </w:r>
      <w:r>
        <w:rPr>
          <w:noProof/>
        </w:rPr>
        <w:instrText xml:space="preserve"> PAGEREF _Toc30776273 \h </w:instrText>
      </w:r>
      <w:r>
        <w:rPr>
          <w:noProof/>
        </w:rPr>
      </w:r>
      <w:r>
        <w:rPr>
          <w:noProof/>
        </w:rPr>
        <w:fldChar w:fldCharType="separate"/>
      </w:r>
      <w:r>
        <w:rPr>
          <w:noProof/>
        </w:rPr>
        <w:t>11</w:t>
      </w:r>
      <w:r>
        <w:rPr>
          <w:noProof/>
        </w:rPr>
        <w:fldChar w:fldCharType="end"/>
      </w:r>
    </w:p>
    <w:p w14:paraId="2D7EC012" w14:textId="77777777" w:rsidR="00435554" w:rsidRDefault="00435554">
      <w:pPr>
        <w:pStyle w:val="TOC2"/>
        <w:rPr>
          <w:rFonts w:asciiTheme="minorHAnsi" w:eastAsiaTheme="minorEastAsia" w:hAnsiTheme="minorHAnsi" w:cstheme="minorBidi"/>
          <w:noProof/>
          <w:szCs w:val="22"/>
          <w:lang w:eastAsia="en-GB"/>
        </w:rPr>
      </w:pPr>
      <w:r>
        <w:rPr>
          <w:noProof/>
        </w:rPr>
        <w:t>3.2</w:t>
      </w:r>
      <w:r>
        <w:rPr>
          <w:noProof/>
        </w:rPr>
        <w:tab/>
        <w:t>Descibe Data</w:t>
      </w:r>
      <w:r>
        <w:rPr>
          <w:noProof/>
        </w:rPr>
        <w:tab/>
      </w:r>
      <w:r>
        <w:rPr>
          <w:noProof/>
        </w:rPr>
        <w:fldChar w:fldCharType="begin"/>
      </w:r>
      <w:r>
        <w:rPr>
          <w:noProof/>
        </w:rPr>
        <w:instrText xml:space="preserve"> PAGEREF _Toc30776274 \h </w:instrText>
      </w:r>
      <w:r>
        <w:rPr>
          <w:noProof/>
        </w:rPr>
      </w:r>
      <w:r>
        <w:rPr>
          <w:noProof/>
        </w:rPr>
        <w:fldChar w:fldCharType="separate"/>
      </w:r>
      <w:r>
        <w:rPr>
          <w:noProof/>
        </w:rPr>
        <w:t>12</w:t>
      </w:r>
      <w:r>
        <w:rPr>
          <w:noProof/>
        </w:rPr>
        <w:fldChar w:fldCharType="end"/>
      </w:r>
    </w:p>
    <w:p w14:paraId="729B33B9" w14:textId="77777777" w:rsidR="00435554" w:rsidRDefault="00435554">
      <w:pPr>
        <w:pStyle w:val="TOC2"/>
        <w:rPr>
          <w:rFonts w:asciiTheme="minorHAnsi" w:eastAsiaTheme="minorEastAsia" w:hAnsiTheme="minorHAnsi" w:cstheme="minorBidi"/>
          <w:noProof/>
          <w:szCs w:val="22"/>
          <w:lang w:eastAsia="en-GB"/>
        </w:rPr>
      </w:pPr>
      <w:r>
        <w:rPr>
          <w:noProof/>
        </w:rPr>
        <w:t>3.3</w:t>
      </w:r>
      <w:r>
        <w:rPr>
          <w:noProof/>
        </w:rPr>
        <w:tab/>
        <w:t>Explore Data</w:t>
      </w:r>
      <w:r>
        <w:rPr>
          <w:noProof/>
        </w:rPr>
        <w:tab/>
      </w:r>
      <w:r>
        <w:rPr>
          <w:noProof/>
        </w:rPr>
        <w:fldChar w:fldCharType="begin"/>
      </w:r>
      <w:r>
        <w:rPr>
          <w:noProof/>
        </w:rPr>
        <w:instrText xml:space="preserve"> PAGEREF _Toc30776275 \h </w:instrText>
      </w:r>
      <w:r>
        <w:rPr>
          <w:noProof/>
        </w:rPr>
      </w:r>
      <w:r>
        <w:rPr>
          <w:noProof/>
        </w:rPr>
        <w:fldChar w:fldCharType="separate"/>
      </w:r>
      <w:r>
        <w:rPr>
          <w:noProof/>
        </w:rPr>
        <w:t>13</w:t>
      </w:r>
      <w:r>
        <w:rPr>
          <w:noProof/>
        </w:rPr>
        <w:fldChar w:fldCharType="end"/>
      </w:r>
    </w:p>
    <w:p w14:paraId="471C4175" w14:textId="77777777" w:rsidR="00435554" w:rsidRDefault="00435554">
      <w:pPr>
        <w:pStyle w:val="TOC2"/>
        <w:rPr>
          <w:rFonts w:asciiTheme="minorHAnsi" w:eastAsiaTheme="minorEastAsia" w:hAnsiTheme="minorHAnsi" w:cstheme="minorBidi"/>
          <w:noProof/>
          <w:szCs w:val="22"/>
          <w:lang w:eastAsia="en-GB"/>
        </w:rPr>
      </w:pPr>
      <w:r>
        <w:rPr>
          <w:noProof/>
        </w:rPr>
        <w:t>3.4</w:t>
      </w:r>
      <w:r>
        <w:rPr>
          <w:noProof/>
        </w:rPr>
        <w:tab/>
        <w:t>Verify Data Quality</w:t>
      </w:r>
      <w:r>
        <w:rPr>
          <w:noProof/>
        </w:rPr>
        <w:tab/>
      </w:r>
      <w:r>
        <w:rPr>
          <w:noProof/>
        </w:rPr>
        <w:fldChar w:fldCharType="begin"/>
      </w:r>
      <w:r>
        <w:rPr>
          <w:noProof/>
        </w:rPr>
        <w:instrText xml:space="preserve"> PAGEREF _Toc30776276 \h </w:instrText>
      </w:r>
      <w:r>
        <w:rPr>
          <w:noProof/>
        </w:rPr>
      </w:r>
      <w:r>
        <w:rPr>
          <w:noProof/>
        </w:rPr>
        <w:fldChar w:fldCharType="separate"/>
      </w:r>
      <w:r>
        <w:rPr>
          <w:noProof/>
        </w:rPr>
        <w:t>13</w:t>
      </w:r>
      <w:r>
        <w:rPr>
          <w:noProof/>
        </w:rPr>
        <w:fldChar w:fldCharType="end"/>
      </w:r>
    </w:p>
    <w:p w14:paraId="22080C15" w14:textId="77777777" w:rsidR="00435554" w:rsidRDefault="00435554">
      <w:pPr>
        <w:pStyle w:val="TOC1"/>
        <w:rPr>
          <w:rFonts w:asciiTheme="minorHAnsi" w:eastAsiaTheme="minorEastAsia" w:hAnsiTheme="minorHAnsi" w:cstheme="minorBidi"/>
          <w:b w:val="0"/>
          <w:noProof/>
          <w:color w:val="auto"/>
          <w:szCs w:val="22"/>
          <w:lang w:eastAsia="en-GB"/>
        </w:rPr>
      </w:pPr>
      <w:r>
        <w:rPr>
          <w:noProof/>
        </w:rPr>
        <w:t>4</w:t>
      </w:r>
      <w:r>
        <w:rPr>
          <w:noProof/>
        </w:rPr>
        <w:tab/>
        <w:t>Data Preparation</w:t>
      </w:r>
      <w:r>
        <w:rPr>
          <w:noProof/>
        </w:rPr>
        <w:tab/>
      </w:r>
      <w:r>
        <w:rPr>
          <w:noProof/>
        </w:rPr>
        <w:fldChar w:fldCharType="begin"/>
      </w:r>
      <w:r>
        <w:rPr>
          <w:noProof/>
        </w:rPr>
        <w:instrText xml:space="preserve"> PAGEREF _Toc30776277 \h </w:instrText>
      </w:r>
      <w:r>
        <w:rPr>
          <w:noProof/>
        </w:rPr>
      </w:r>
      <w:r>
        <w:rPr>
          <w:noProof/>
        </w:rPr>
        <w:fldChar w:fldCharType="separate"/>
      </w:r>
      <w:r>
        <w:rPr>
          <w:noProof/>
        </w:rPr>
        <w:t>14</w:t>
      </w:r>
      <w:r>
        <w:rPr>
          <w:noProof/>
        </w:rPr>
        <w:fldChar w:fldCharType="end"/>
      </w:r>
    </w:p>
    <w:p w14:paraId="29C44EA8" w14:textId="77777777" w:rsidR="00435554" w:rsidRDefault="00435554">
      <w:pPr>
        <w:pStyle w:val="TOC2"/>
        <w:rPr>
          <w:rFonts w:asciiTheme="minorHAnsi" w:eastAsiaTheme="minorEastAsia" w:hAnsiTheme="minorHAnsi" w:cstheme="minorBidi"/>
          <w:noProof/>
          <w:szCs w:val="22"/>
          <w:lang w:eastAsia="en-GB"/>
        </w:rPr>
      </w:pPr>
      <w:r>
        <w:rPr>
          <w:noProof/>
        </w:rPr>
        <w:t>4.1</w:t>
      </w:r>
      <w:r>
        <w:rPr>
          <w:noProof/>
        </w:rPr>
        <w:tab/>
        <w:t>Select Data</w:t>
      </w:r>
      <w:r>
        <w:rPr>
          <w:noProof/>
        </w:rPr>
        <w:tab/>
      </w:r>
      <w:r>
        <w:rPr>
          <w:noProof/>
        </w:rPr>
        <w:fldChar w:fldCharType="begin"/>
      </w:r>
      <w:r>
        <w:rPr>
          <w:noProof/>
        </w:rPr>
        <w:instrText xml:space="preserve"> PAGEREF _Toc30776278 \h </w:instrText>
      </w:r>
      <w:r>
        <w:rPr>
          <w:noProof/>
        </w:rPr>
      </w:r>
      <w:r>
        <w:rPr>
          <w:noProof/>
        </w:rPr>
        <w:fldChar w:fldCharType="separate"/>
      </w:r>
      <w:r>
        <w:rPr>
          <w:noProof/>
        </w:rPr>
        <w:t>14</w:t>
      </w:r>
      <w:r>
        <w:rPr>
          <w:noProof/>
        </w:rPr>
        <w:fldChar w:fldCharType="end"/>
      </w:r>
    </w:p>
    <w:p w14:paraId="6B0A5261" w14:textId="77777777" w:rsidR="00435554" w:rsidRDefault="00435554">
      <w:pPr>
        <w:pStyle w:val="TOC2"/>
        <w:rPr>
          <w:rFonts w:asciiTheme="minorHAnsi" w:eastAsiaTheme="minorEastAsia" w:hAnsiTheme="minorHAnsi" w:cstheme="minorBidi"/>
          <w:noProof/>
          <w:szCs w:val="22"/>
          <w:lang w:eastAsia="en-GB"/>
        </w:rPr>
      </w:pPr>
      <w:r>
        <w:rPr>
          <w:noProof/>
        </w:rPr>
        <w:t>4.2</w:t>
      </w:r>
      <w:r>
        <w:rPr>
          <w:noProof/>
        </w:rPr>
        <w:tab/>
        <w:t>Clean Data</w:t>
      </w:r>
      <w:r>
        <w:rPr>
          <w:noProof/>
        </w:rPr>
        <w:tab/>
      </w:r>
      <w:r>
        <w:rPr>
          <w:noProof/>
        </w:rPr>
        <w:fldChar w:fldCharType="begin"/>
      </w:r>
      <w:r>
        <w:rPr>
          <w:noProof/>
        </w:rPr>
        <w:instrText xml:space="preserve"> PAGEREF _Toc30776279 \h </w:instrText>
      </w:r>
      <w:r>
        <w:rPr>
          <w:noProof/>
        </w:rPr>
      </w:r>
      <w:r>
        <w:rPr>
          <w:noProof/>
        </w:rPr>
        <w:fldChar w:fldCharType="separate"/>
      </w:r>
      <w:r>
        <w:rPr>
          <w:noProof/>
        </w:rPr>
        <w:t>14</w:t>
      </w:r>
      <w:r>
        <w:rPr>
          <w:noProof/>
        </w:rPr>
        <w:fldChar w:fldCharType="end"/>
      </w:r>
    </w:p>
    <w:p w14:paraId="06073ACB" w14:textId="77777777" w:rsidR="00435554" w:rsidRDefault="00435554">
      <w:pPr>
        <w:pStyle w:val="TOC2"/>
        <w:rPr>
          <w:rFonts w:asciiTheme="minorHAnsi" w:eastAsiaTheme="minorEastAsia" w:hAnsiTheme="minorHAnsi" w:cstheme="minorBidi"/>
          <w:noProof/>
          <w:szCs w:val="22"/>
          <w:lang w:eastAsia="en-GB"/>
        </w:rPr>
      </w:pPr>
      <w:r>
        <w:rPr>
          <w:noProof/>
        </w:rPr>
        <w:t>4.3</w:t>
      </w:r>
      <w:r>
        <w:rPr>
          <w:noProof/>
        </w:rPr>
        <w:tab/>
        <w:t>Construct Data</w:t>
      </w:r>
      <w:r>
        <w:rPr>
          <w:noProof/>
        </w:rPr>
        <w:tab/>
      </w:r>
      <w:r>
        <w:rPr>
          <w:noProof/>
        </w:rPr>
        <w:fldChar w:fldCharType="begin"/>
      </w:r>
      <w:r>
        <w:rPr>
          <w:noProof/>
        </w:rPr>
        <w:instrText xml:space="preserve"> PAGEREF _Toc30776280 \h </w:instrText>
      </w:r>
      <w:r>
        <w:rPr>
          <w:noProof/>
        </w:rPr>
      </w:r>
      <w:r>
        <w:rPr>
          <w:noProof/>
        </w:rPr>
        <w:fldChar w:fldCharType="separate"/>
      </w:r>
      <w:r>
        <w:rPr>
          <w:noProof/>
        </w:rPr>
        <w:t>14</w:t>
      </w:r>
      <w:r>
        <w:rPr>
          <w:noProof/>
        </w:rPr>
        <w:fldChar w:fldCharType="end"/>
      </w:r>
    </w:p>
    <w:p w14:paraId="5E673245" w14:textId="77777777" w:rsidR="00435554" w:rsidRDefault="00435554">
      <w:pPr>
        <w:pStyle w:val="TOC2"/>
        <w:rPr>
          <w:rFonts w:asciiTheme="minorHAnsi" w:eastAsiaTheme="minorEastAsia" w:hAnsiTheme="minorHAnsi" w:cstheme="minorBidi"/>
          <w:noProof/>
          <w:szCs w:val="22"/>
          <w:lang w:eastAsia="en-GB"/>
        </w:rPr>
      </w:pPr>
      <w:r>
        <w:rPr>
          <w:noProof/>
        </w:rPr>
        <w:t>4.4</w:t>
      </w:r>
      <w:r>
        <w:rPr>
          <w:noProof/>
        </w:rPr>
        <w:tab/>
        <w:t>Integrate Data</w:t>
      </w:r>
      <w:r>
        <w:rPr>
          <w:noProof/>
        </w:rPr>
        <w:tab/>
      </w:r>
      <w:r>
        <w:rPr>
          <w:noProof/>
        </w:rPr>
        <w:fldChar w:fldCharType="begin"/>
      </w:r>
      <w:r>
        <w:rPr>
          <w:noProof/>
        </w:rPr>
        <w:instrText xml:space="preserve"> PAGEREF _Toc30776281 \h </w:instrText>
      </w:r>
      <w:r>
        <w:rPr>
          <w:noProof/>
        </w:rPr>
      </w:r>
      <w:r>
        <w:rPr>
          <w:noProof/>
        </w:rPr>
        <w:fldChar w:fldCharType="separate"/>
      </w:r>
      <w:r>
        <w:rPr>
          <w:noProof/>
        </w:rPr>
        <w:t>14</w:t>
      </w:r>
      <w:r>
        <w:rPr>
          <w:noProof/>
        </w:rPr>
        <w:fldChar w:fldCharType="end"/>
      </w:r>
    </w:p>
    <w:p w14:paraId="38006792" w14:textId="77777777" w:rsidR="00435554" w:rsidRDefault="00435554">
      <w:pPr>
        <w:pStyle w:val="TOC2"/>
        <w:rPr>
          <w:rFonts w:asciiTheme="minorHAnsi" w:eastAsiaTheme="minorEastAsia" w:hAnsiTheme="minorHAnsi" w:cstheme="minorBidi"/>
          <w:noProof/>
          <w:szCs w:val="22"/>
          <w:lang w:eastAsia="en-GB"/>
        </w:rPr>
      </w:pPr>
      <w:r>
        <w:rPr>
          <w:noProof/>
        </w:rPr>
        <w:t>4.5</w:t>
      </w:r>
      <w:r>
        <w:rPr>
          <w:noProof/>
        </w:rPr>
        <w:tab/>
        <w:t>Format Data</w:t>
      </w:r>
      <w:r>
        <w:rPr>
          <w:noProof/>
        </w:rPr>
        <w:tab/>
      </w:r>
      <w:r>
        <w:rPr>
          <w:noProof/>
        </w:rPr>
        <w:fldChar w:fldCharType="begin"/>
      </w:r>
      <w:r>
        <w:rPr>
          <w:noProof/>
        </w:rPr>
        <w:instrText xml:space="preserve"> PAGEREF _Toc30776282 \h </w:instrText>
      </w:r>
      <w:r>
        <w:rPr>
          <w:noProof/>
        </w:rPr>
      </w:r>
      <w:r>
        <w:rPr>
          <w:noProof/>
        </w:rPr>
        <w:fldChar w:fldCharType="separate"/>
      </w:r>
      <w:r>
        <w:rPr>
          <w:noProof/>
        </w:rPr>
        <w:t>14</w:t>
      </w:r>
      <w:r>
        <w:rPr>
          <w:noProof/>
        </w:rPr>
        <w:fldChar w:fldCharType="end"/>
      </w:r>
    </w:p>
    <w:p w14:paraId="0292121A" w14:textId="77777777" w:rsidR="00435554" w:rsidRDefault="00435554">
      <w:pPr>
        <w:pStyle w:val="TOC1"/>
        <w:rPr>
          <w:rFonts w:asciiTheme="minorHAnsi" w:eastAsiaTheme="minorEastAsia" w:hAnsiTheme="minorHAnsi" w:cstheme="minorBidi"/>
          <w:b w:val="0"/>
          <w:noProof/>
          <w:color w:val="auto"/>
          <w:szCs w:val="22"/>
          <w:lang w:eastAsia="en-GB"/>
        </w:rPr>
      </w:pPr>
      <w:r>
        <w:rPr>
          <w:noProof/>
        </w:rPr>
        <w:t>5</w:t>
      </w:r>
      <w:r>
        <w:rPr>
          <w:noProof/>
        </w:rPr>
        <w:tab/>
        <w:t>Modeling</w:t>
      </w:r>
      <w:r>
        <w:rPr>
          <w:noProof/>
        </w:rPr>
        <w:tab/>
      </w:r>
      <w:r>
        <w:rPr>
          <w:noProof/>
        </w:rPr>
        <w:fldChar w:fldCharType="begin"/>
      </w:r>
      <w:r>
        <w:rPr>
          <w:noProof/>
        </w:rPr>
        <w:instrText xml:space="preserve"> PAGEREF _Toc30776283 \h </w:instrText>
      </w:r>
      <w:r>
        <w:rPr>
          <w:noProof/>
        </w:rPr>
      </w:r>
      <w:r>
        <w:rPr>
          <w:noProof/>
        </w:rPr>
        <w:fldChar w:fldCharType="separate"/>
      </w:r>
      <w:r>
        <w:rPr>
          <w:noProof/>
        </w:rPr>
        <w:t>15</w:t>
      </w:r>
      <w:r>
        <w:rPr>
          <w:noProof/>
        </w:rPr>
        <w:fldChar w:fldCharType="end"/>
      </w:r>
    </w:p>
    <w:p w14:paraId="38CD1C8E" w14:textId="77777777" w:rsidR="00435554" w:rsidRDefault="00435554">
      <w:pPr>
        <w:pStyle w:val="TOC2"/>
        <w:rPr>
          <w:rFonts w:asciiTheme="minorHAnsi" w:eastAsiaTheme="minorEastAsia" w:hAnsiTheme="minorHAnsi" w:cstheme="minorBidi"/>
          <w:noProof/>
          <w:szCs w:val="22"/>
          <w:lang w:eastAsia="en-GB"/>
        </w:rPr>
      </w:pPr>
      <w:r>
        <w:rPr>
          <w:noProof/>
        </w:rPr>
        <w:t>5.1</w:t>
      </w:r>
      <w:r>
        <w:rPr>
          <w:noProof/>
        </w:rPr>
        <w:tab/>
        <w:t>Select Modeling Technique</w:t>
      </w:r>
      <w:r>
        <w:rPr>
          <w:noProof/>
        </w:rPr>
        <w:tab/>
      </w:r>
      <w:r>
        <w:rPr>
          <w:noProof/>
        </w:rPr>
        <w:fldChar w:fldCharType="begin"/>
      </w:r>
      <w:r>
        <w:rPr>
          <w:noProof/>
        </w:rPr>
        <w:instrText xml:space="preserve"> PAGEREF _Toc30776284 \h </w:instrText>
      </w:r>
      <w:r>
        <w:rPr>
          <w:noProof/>
        </w:rPr>
      </w:r>
      <w:r>
        <w:rPr>
          <w:noProof/>
        </w:rPr>
        <w:fldChar w:fldCharType="separate"/>
      </w:r>
      <w:r>
        <w:rPr>
          <w:noProof/>
        </w:rPr>
        <w:t>15</w:t>
      </w:r>
      <w:r>
        <w:rPr>
          <w:noProof/>
        </w:rPr>
        <w:fldChar w:fldCharType="end"/>
      </w:r>
    </w:p>
    <w:p w14:paraId="2FCD3467" w14:textId="77777777" w:rsidR="00435554" w:rsidRDefault="00435554">
      <w:pPr>
        <w:pStyle w:val="TOC2"/>
        <w:rPr>
          <w:rFonts w:asciiTheme="minorHAnsi" w:eastAsiaTheme="minorEastAsia" w:hAnsiTheme="minorHAnsi" w:cstheme="minorBidi"/>
          <w:noProof/>
          <w:szCs w:val="22"/>
          <w:lang w:eastAsia="en-GB"/>
        </w:rPr>
      </w:pPr>
      <w:r>
        <w:rPr>
          <w:noProof/>
        </w:rPr>
        <w:t>5.2</w:t>
      </w:r>
      <w:r>
        <w:rPr>
          <w:noProof/>
        </w:rPr>
        <w:tab/>
        <w:t>Generate Test Design</w:t>
      </w:r>
      <w:r>
        <w:rPr>
          <w:noProof/>
        </w:rPr>
        <w:tab/>
      </w:r>
      <w:r>
        <w:rPr>
          <w:noProof/>
        </w:rPr>
        <w:fldChar w:fldCharType="begin"/>
      </w:r>
      <w:r>
        <w:rPr>
          <w:noProof/>
        </w:rPr>
        <w:instrText xml:space="preserve"> PAGEREF _Toc30776285 \h </w:instrText>
      </w:r>
      <w:r>
        <w:rPr>
          <w:noProof/>
        </w:rPr>
      </w:r>
      <w:r>
        <w:rPr>
          <w:noProof/>
        </w:rPr>
        <w:fldChar w:fldCharType="separate"/>
      </w:r>
      <w:r>
        <w:rPr>
          <w:noProof/>
        </w:rPr>
        <w:t>15</w:t>
      </w:r>
      <w:r>
        <w:rPr>
          <w:noProof/>
        </w:rPr>
        <w:fldChar w:fldCharType="end"/>
      </w:r>
    </w:p>
    <w:p w14:paraId="6E602277" w14:textId="77777777" w:rsidR="00435554" w:rsidRDefault="00435554">
      <w:pPr>
        <w:pStyle w:val="TOC2"/>
        <w:rPr>
          <w:rFonts w:asciiTheme="minorHAnsi" w:eastAsiaTheme="minorEastAsia" w:hAnsiTheme="minorHAnsi" w:cstheme="minorBidi"/>
          <w:noProof/>
          <w:szCs w:val="22"/>
          <w:lang w:eastAsia="en-GB"/>
        </w:rPr>
      </w:pPr>
      <w:r>
        <w:rPr>
          <w:noProof/>
        </w:rPr>
        <w:t>5.3</w:t>
      </w:r>
      <w:r>
        <w:rPr>
          <w:noProof/>
        </w:rPr>
        <w:tab/>
        <w:t>Build Model</w:t>
      </w:r>
      <w:r>
        <w:rPr>
          <w:noProof/>
        </w:rPr>
        <w:tab/>
      </w:r>
      <w:r>
        <w:rPr>
          <w:noProof/>
        </w:rPr>
        <w:fldChar w:fldCharType="begin"/>
      </w:r>
      <w:r>
        <w:rPr>
          <w:noProof/>
        </w:rPr>
        <w:instrText xml:space="preserve"> PAGEREF _Toc30776286 \h </w:instrText>
      </w:r>
      <w:r>
        <w:rPr>
          <w:noProof/>
        </w:rPr>
      </w:r>
      <w:r>
        <w:rPr>
          <w:noProof/>
        </w:rPr>
        <w:fldChar w:fldCharType="separate"/>
      </w:r>
      <w:r>
        <w:rPr>
          <w:noProof/>
        </w:rPr>
        <w:t>15</w:t>
      </w:r>
      <w:r>
        <w:rPr>
          <w:noProof/>
        </w:rPr>
        <w:fldChar w:fldCharType="end"/>
      </w:r>
    </w:p>
    <w:p w14:paraId="79172145" w14:textId="77777777" w:rsidR="00435554" w:rsidRDefault="00435554">
      <w:pPr>
        <w:pStyle w:val="TOC2"/>
        <w:rPr>
          <w:rFonts w:asciiTheme="minorHAnsi" w:eastAsiaTheme="minorEastAsia" w:hAnsiTheme="minorHAnsi" w:cstheme="minorBidi"/>
          <w:noProof/>
          <w:szCs w:val="22"/>
          <w:lang w:eastAsia="en-GB"/>
        </w:rPr>
      </w:pPr>
      <w:r>
        <w:rPr>
          <w:noProof/>
        </w:rPr>
        <w:t>5.4</w:t>
      </w:r>
      <w:r>
        <w:rPr>
          <w:noProof/>
        </w:rPr>
        <w:tab/>
        <w:t>Assess Model</w:t>
      </w:r>
      <w:r>
        <w:rPr>
          <w:noProof/>
        </w:rPr>
        <w:tab/>
      </w:r>
      <w:r>
        <w:rPr>
          <w:noProof/>
        </w:rPr>
        <w:fldChar w:fldCharType="begin"/>
      </w:r>
      <w:r>
        <w:rPr>
          <w:noProof/>
        </w:rPr>
        <w:instrText xml:space="preserve"> PAGEREF _Toc30776287 \h </w:instrText>
      </w:r>
      <w:r>
        <w:rPr>
          <w:noProof/>
        </w:rPr>
      </w:r>
      <w:r>
        <w:rPr>
          <w:noProof/>
        </w:rPr>
        <w:fldChar w:fldCharType="separate"/>
      </w:r>
      <w:r>
        <w:rPr>
          <w:noProof/>
        </w:rPr>
        <w:t>15</w:t>
      </w:r>
      <w:r>
        <w:rPr>
          <w:noProof/>
        </w:rPr>
        <w:fldChar w:fldCharType="end"/>
      </w:r>
    </w:p>
    <w:p w14:paraId="07643F71" w14:textId="77777777" w:rsidR="00435554" w:rsidRDefault="00435554">
      <w:pPr>
        <w:pStyle w:val="TOC1"/>
        <w:rPr>
          <w:rFonts w:asciiTheme="minorHAnsi" w:eastAsiaTheme="minorEastAsia" w:hAnsiTheme="minorHAnsi" w:cstheme="minorBidi"/>
          <w:b w:val="0"/>
          <w:noProof/>
          <w:color w:val="auto"/>
          <w:szCs w:val="22"/>
          <w:lang w:eastAsia="en-GB"/>
        </w:rPr>
      </w:pPr>
      <w:r>
        <w:rPr>
          <w:noProof/>
        </w:rPr>
        <w:t>6</w:t>
      </w:r>
      <w:r>
        <w:rPr>
          <w:noProof/>
        </w:rPr>
        <w:tab/>
        <w:t>Evaluation</w:t>
      </w:r>
      <w:r>
        <w:rPr>
          <w:noProof/>
        </w:rPr>
        <w:tab/>
      </w:r>
      <w:r>
        <w:rPr>
          <w:noProof/>
        </w:rPr>
        <w:fldChar w:fldCharType="begin"/>
      </w:r>
      <w:r>
        <w:rPr>
          <w:noProof/>
        </w:rPr>
        <w:instrText xml:space="preserve"> PAGEREF _Toc30776288 \h </w:instrText>
      </w:r>
      <w:r>
        <w:rPr>
          <w:noProof/>
        </w:rPr>
      </w:r>
      <w:r>
        <w:rPr>
          <w:noProof/>
        </w:rPr>
        <w:fldChar w:fldCharType="separate"/>
      </w:r>
      <w:r>
        <w:rPr>
          <w:noProof/>
        </w:rPr>
        <w:t>16</w:t>
      </w:r>
      <w:r>
        <w:rPr>
          <w:noProof/>
        </w:rPr>
        <w:fldChar w:fldCharType="end"/>
      </w:r>
    </w:p>
    <w:p w14:paraId="2BE290C4" w14:textId="77777777" w:rsidR="00435554" w:rsidRDefault="00435554">
      <w:pPr>
        <w:pStyle w:val="TOC2"/>
        <w:rPr>
          <w:rFonts w:asciiTheme="minorHAnsi" w:eastAsiaTheme="minorEastAsia" w:hAnsiTheme="minorHAnsi" w:cstheme="minorBidi"/>
          <w:noProof/>
          <w:szCs w:val="22"/>
          <w:lang w:eastAsia="en-GB"/>
        </w:rPr>
      </w:pPr>
      <w:r>
        <w:rPr>
          <w:noProof/>
        </w:rPr>
        <w:t>6.1</w:t>
      </w:r>
      <w:r>
        <w:rPr>
          <w:noProof/>
        </w:rPr>
        <w:tab/>
        <w:t>Evaluate Results</w:t>
      </w:r>
      <w:r>
        <w:rPr>
          <w:noProof/>
        </w:rPr>
        <w:tab/>
      </w:r>
      <w:r>
        <w:rPr>
          <w:noProof/>
        </w:rPr>
        <w:fldChar w:fldCharType="begin"/>
      </w:r>
      <w:r>
        <w:rPr>
          <w:noProof/>
        </w:rPr>
        <w:instrText xml:space="preserve"> PAGEREF _Toc30776289 \h </w:instrText>
      </w:r>
      <w:r>
        <w:rPr>
          <w:noProof/>
        </w:rPr>
      </w:r>
      <w:r>
        <w:rPr>
          <w:noProof/>
        </w:rPr>
        <w:fldChar w:fldCharType="separate"/>
      </w:r>
      <w:r>
        <w:rPr>
          <w:noProof/>
        </w:rPr>
        <w:t>16</w:t>
      </w:r>
      <w:r>
        <w:rPr>
          <w:noProof/>
        </w:rPr>
        <w:fldChar w:fldCharType="end"/>
      </w:r>
    </w:p>
    <w:p w14:paraId="2DD88A51" w14:textId="77777777" w:rsidR="00435554" w:rsidRDefault="00435554">
      <w:pPr>
        <w:pStyle w:val="TOC2"/>
        <w:rPr>
          <w:rFonts w:asciiTheme="minorHAnsi" w:eastAsiaTheme="minorEastAsia" w:hAnsiTheme="minorHAnsi" w:cstheme="minorBidi"/>
          <w:noProof/>
          <w:szCs w:val="22"/>
          <w:lang w:eastAsia="en-GB"/>
        </w:rPr>
      </w:pPr>
      <w:r>
        <w:rPr>
          <w:noProof/>
        </w:rPr>
        <w:t>6.2</w:t>
      </w:r>
      <w:r>
        <w:rPr>
          <w:noProof/>
        </w:rPr>
        <w:tab/>
        <w:t>Review Process</w:t>
      </w:r>
      <w:r>
        <w:rPr>
          <w:noProof/>
        </w:rPr>
        <w:tab/>
      </w:r>
      <w:r>
        <w:rPr>
          <w:noProof/>
        </w:rPr>
        <w:fldChar w:fldCharType="begin"/>
      </w:r>
      <w:r>
        <w:rPr>
          <w:noProof/>
        </w:rPr>
        <w:instrText xml:space="preserve"> PAGEREF _Toc30776290 \h </w:instrText>
      </w:r>
      <w:r>
        <w:rPr>
          <w:noProof/>
        </w:rPr>
      </w:r>
      <w:r>
        <w:rPr>
          <w:noProof/>
        </w:rPr>
        <w:fldChar w:fldCharType="separate"/>
      </w:r>
      <w:r>
        <w:rPr>
          <w:noProof/>
        </w:rPr>
        <w:t>16</w:t>
      </w:r>
      <w:r>
        <w:rPr>
          <w:noProof/>
        </w:rPr>
        <w:fldChar w:fldCharType="end"/>
      </w:r>
    </w:p>
    <w:p w14:paraId="673F1A78" w14:textId="77777777" w:rsidR="00435554" w:rsidRDefault="00435554">
      <w:pPr>
        <w:pStyle w:val="TOC2"/>
        <w:rPr>
          <w:rFonts w:asciiTheme="minorHAnsi" w:eastAsiaTheme="minorEastAsia" w:hAnsiTheme="minorHAnsi" w:cstheme="minorBidi"/>
          <w:noProof/>
          <w:szCs w:val="22"/>
          <w:lang w:eastAsia="en-GB"/>
        </w:rPr>
      </w:pPr>
      <w:r>
        <w:rPr>
          <w:noProof/>
        </w:rPr>
        <w:t>6.3</w:t>
      </w:r>
      <w:r>
        <w:rPr>
          <w:noProof/>
        </w:rPr>
        <w:tab/>
        <w:t>Determne Next Steps</w:t>
      </w:r>
      <w:r>
        <w:rPr>
          <w:noProof/>
        </w:rPr>
        <w:tab/>
      </w:r>
      <w:r>
        <w:rPr>
          <w:noProof/>
        </w:rPr>
        <w:fldChar w:fldCharType="begin"/>
      </w:r>
      <w:r>
        <w:rPr>
          <w:noProof/>
        </w:rPr>
        <w:instrText xml:space="preserve"> PAGEREF _Toc30776291 \h </w:instrText>
      </w:r>
      <w:r>
        <w:rPr>
          <w:noProof/>
        </w:rPr>
      </w:r>
      <w:r>
        <w:rPr>
          <w:noProof/>
        </w:rPr>
        <w:fldChar w:fldCharType="separate"/>
      </w:r>
      <w:r>
        <w:rPr>
          <w:noProof/>
        </w:rPr>
        <w:t>16</w:t>
      </w:r>
      <w:r>
        <w:rPr>
          <w:noProof/>
        </w:rPr>
        <w:fldChar w:fldCharType="end"/>
      </w:r>
    </w:p>
    <w:p w14:paraId="7AE74DA6" w14:textId="77777777" w:rsidR="00435554" w:rsidRDefault="00435554">
      <w:pPr>
        <w:pStyle w:val="TOC1"/>
        <w:rPr>
          <w:rFonts w:asciiTheme="minorHAnsi" w:eastAsiaTheme="minorEastAsia" w:hAnsiTheme="minorHAnsi" w:cstheme="minorBidi"/>
          <w:b w:val="0"/>
          <w:noProof/>
          <w:color w:val="auto"/>
          <w:szCs w:val="22"/>
          <w:lang w:eastAsia="en-GB"/>
        </w:rPr>
      </w:pPr>
      <w:r>
        <w:rPr>
          <w:noProof/>
        </w:rPr>
        <w:t>7</w:t>
      </w:r>
      <w:r>
        <w:rPr>
          <w:noProof/>
        </w:rPr>
        <w:tab/>
        <w:t>Deployment</w:t>
      </w:r>
      <w:r>
        <w:rPr>
          <w:noProof/>
        </w:rPr>
        <w:tab/>
      </w:r>
      <w:r>
        <w:rPr>
          <w:noProof/>
        </w:rPr>
        <w:fldChar w:fldCharType="begin"/>
      </w:r>
      <w:r>
        <w:rPr>
          <w:noProof/>
        </w:rPr>
        <w:instrText xml:space="preserve"> PAGEREF _Toc30776292 \h </w:instrText>
      </w:r>
      <w:r>
        <w:rPr>
          <w:noProof/>
        </w:rPr>
      </w:r>
      <w:r>
        <w:rPr>
          <w:noProof/>
        </w:rPr>
        <w:fldChar w:fldCharType="separate"/>
      </w:r>
      <w:r>
        <w:rPr>
          <w:noProof/>
        </w:rPr>
        <w:t>17</w:t>
      </w:r>
      <w:r>
        <w:rPr>
          <w:noProof/>
        </w:rPr>
        <w:fldChar w:fldCharType="end"/>
      </w:r>
    </w:p>
    <w:p w14:paraId="169AD444" w14:textId="77777777" w:rsidR="00435554" w:rsidRDefault="00435554">
      <w:pPr>
        <w:pStyle w:val="TOC2"/>
        <w:rPr>
          <w:rFonts w:asciiTheme="minorHAnsi" w:eastAsiaTheme="minorEastAsia" w:hAnsiTheme="minorHAnsi" w:cstheme="minorBidi"/>
          <w:noProof/>
          <w:szCs w:val="22"/>
          <w:lang w:eastAsia="en-GB"/>
        </w:rPr>
      </w:pPr>
      <w:r>
        <w:rPr>
          <w:noProof/>
        </w:rPr>
        <w:t>7.1</w:t>
      </w:r>
      <w:r>
        <w:rPr>
          <w:noProof/>
        </w:rPr>
        <w:tab/>
        <w:t>Plan Deployment</w:t>
      </w:r>
      <w:r>
        <w:rPr>
          <w:noProof/>
        </w:rPr>
        <w:tab/>
      </w:r>
      <w:r>
        <w:rPr>
          <w:noProof/>
        </w:rPr>
        <w:fldChar w:fldCharType="begin"/>
      </w:r>
      <w:r>
        <w:rPr>
          <w:noProof/>
        </w:rPr>
        <w:instrText xml:space="preserve"> PAGEREF _Toc30776293 \h </w:instrText>
      </w:r>
      <w:r>
        <w:rPr>
          <w:noProof/>
        </w:rPr>
      </w:r>
      <w:r>
        <w:rPr>
          <w:noProof/>
        </w:rPr>
        <w:fldChar w:fldCharType="separate"/>
      </w:r>
      <w:r>
        <w:rPr>
          <w:noProof/>
        </w:rPr>
        <w:t>17</w:t>
      </w:r>
      <w:r>
        <w:rPr>
          <w:noProof/>
        </w:rPr>
        <w:fldChar w:fldCharType="end"/>
      </w:r>
    </w:p>
    <w:p w14:paraId="4CCDEB07" w14:textId="77777777" w:rsidR="00435554" w:rsidRDefault="00435554">
      <w:pPr>
        <w:pStyle w:val="TOC2"/>
        <w:rPr>
          <w:rFonts w:asciiTheme="minorHAnsi" w:eastAsiaTheme="minorEastAsia" w:hAnsiTheme="minorHAnsi" w:cstheme="minorBidi"/>
          <w:noProof/>
          <w:szCs w:val="22"/>
          <w:lang w:eastAsia="en-GB"/>
        </w:rPr>
      </w:pPr>
      <w:r>
        <w:rPr>
          <w:noProof/>
        </w:rPr>
        <w:t>7.2</w:t>
      </w:r>
      <w:r>
        <w:rPr>
          <w:noProof/>
        </w:rPr>
        <w:tab/>
        <w:t>Plan Monitoring and Maintenance</w:t>
      </w:r>
      <w:r>
        <w:rPr>
          <w:noProof/>
        </w:rPr>
        <w:tab/>
      </w:r>
      <w:r>
        <w:rPr>
          <w:noProof/>
        </w:rPr>
        <w:fldChar w:fldCharType="begin"/>
      </w:r>
      <w:r>
        <w:rPr>
          <w:noProof/>
        </w:rPr>
        <w:instrText xml:space="preserve"> PAGEREF _Toc30776294 \h </w:instrText>
      </w:r>
      <w:r>
        <w:rPr>
          <w:noProof/>
        </w:rPr>
      </w:r>
      <w:r>
        <w:rPr>
          <w:noProof/>
        </w:rPr>
        <w:fldChar w:fldCharType="separate"/>
      </w:r>
      <w:r>
        <w:rPr>
          <w:noProof/>
        </w:rPr>
        <w:t>17</w:t>
      </w:r>
      <w:r>
        <w:rPr>
          <w:noProof/>
        </w:rPr>
        <w:fldChar w:fldCharType="end"/>
      </w:r>
    </w:p>
    <w:p w14:paraId="12BE3979" w14:textId="77777777" w:rsidR="00435554" w:rsidRDefault="00435554">
      <w:pPr>
        <w:pStyle w:val="TOC2"/>
        <w:rPr>
          <w:rFonts w:asciiTheme="minorHAnsi" w:eastAsiaTheme="minorEastAsia" w:hAnsiTheme="minorHAnsi" w:cstheme="minorBidi"/>
          <w:noProof/>
          <w:szCs w:val="22"/>
          <w:lang w:eastAsia="en-GB"/>
        </w:rPr>
      </w:pPr>
      <w:r>
        <w:rPr>
          <w:noProof/>
        </w:rPr>
        <w:t>7.3</w:t>
      </w:r>
      <w:r>
        <w:rPr>
          <w:noProof/>
        </w:rPr>
        <w:tab/>
        <w:t>Produce Final Report</w:t>
      </w:r>
      <w:r>
        <w:rPr>
          <w:noProof/>
        </w:rPr>
        <w:tab/>
      </w:r>
      <w:r>
        <w:rPr>
          <w:noProof/>
        </w:rPr>
        <w:fldChar w:fldCharType="begin"/>
      </w:r>
      <w:r>
        <w:rPr>
          <w:noProof/>
        </w:rPr>
        <w:instrText xml:space="preserve"> PAGEREF _Toc30776295 \h </w:instrText>
      </w:r>
      <w:r>
        <w:rPr>
          <w:noProof/>
        </w:rPr>
      </w:r>
      <w:r>
        <w:rPr>
          <w:noProof/>
        </w:rPr>
        <w:fldChar w:fldCharType="separate"/>
      </w:r>
      <w:r>
        <w:rPr>
          <w:noProof/>
        </w:rPr>
        <w:t>17</w:t>
      </w:r>
      <w:r>
        <w:rPr>
          <w:noProof/>
        </w:rPr>
        <w:fldChar w:fldCharType="end"/>
      </w:r>
    </w:p>
    <w:p w14:paraId="26AF86D7" w14:textId="77777777" w:rsidR="00435554" w:rsidRDefault="00435554">
      <w:pPr>
        <w:pStyle w:val="TOC2"/>
        <w:rPr>
          <w:rFonts w:asciiTheme="minorHAnsi" w:eastAsiaTheme="minorEastAsia" w:hAnsiTheme="minorHAnsi" w:cstheme="minorBidi"/>
          <w:noProof/>
          <w:szCs w:val="22"/>
          <w:lang w:eastAsia="en-GB"/>
        </w:rPr>
      </w:pPr>
      <w:r>
        <w:rPr>
          <w:noProof/>
        </w:rPr>
        <w:t>7.4</w:t>
      </w:r>
      <w:r>
        <w:rPr>
          <w:noProof/>
        </w:rPr>
        <w:tab/>
        <w:t>Review Project</w:t>
      </w:r>
      <w:r>
        <w:rPr>
          <w:noProof/>
        </w:rPr>
        <w:tab/>
      </w:r>
      <w:r>
        <w:rPr>
          <w:noProof/>
        </w:rPr>
        <w:fldChar w:fldCharType="begin"/>
      </w:r>
      <w:r>
        <w:rPr>
          <w:noProof/>
        </w:rPr>
        <w:instrText xml:space="preserve"> PAGEREF _Toc30776296 \h </w:instrText>
      </w:r>
      <w:r>
        <w:rPr>
          <w:noProof/>
        </w:rPr>
      </w:r>
      <w:r>
        <w:rPr>
          <w:noProof/>
        </w:rPr>
        <w:fldChar w:fldCharType="separate"/>
      </w:r>
      <w:r>
        <w:rPr>
          <w:noProof/>
        </w:rPr>
        <w:t>17</w:t>
      </w:r>
      <w:r>
        <w:rPr>
          <w:noProof/>
        </w:rPr>
        <w:fldChar w:fldCharType="end"/>
      </w:r>
    </w:p>
    <w:p w14:paraId="36D49C34" w14:textId="77777777" w:rsidR="00435554" w:rsidRDefault="00435554">
      <w:pPr>
        <w:pStyle w:val="TOC1"/>
        <w:rPr>
          <w:rFonts w:asciiTheme="minorHAnsi" w:eastAsiaTheme="minorEastAsia" w:hAnsiTheme="minorHAnsi" w:cstheme="minorBidi"/>
          <w:b w:val="0"/>
          <w:noProof/>
          <w:color w:val="auto"/>
          <w:szCs w:val="22"/>
          <w:lang w:eastAsia="en-GB"/>
        </w:rPr>
      </w:pPr>
      <w:r>
        <w:rPr>
          <w:noProof/>
        </w:rPr>
        <w:t>8</w:t>
      </w:r>
      <w:r>
        <w:rPr>
          <w:noProof/>
        </w:rPr>
        <w:tab/>
        <w:t>Conclusion</w:t>
      </w:r>
      <w:r>
        <w:rPr>
          <w:noProof/>
        </w:rPr>
        <w:tab/>
      </w:r>
      <w:r>
        <w:rPr>
          <w:noProof/>
        </w:rPr>
        <w:fldChar w:fldCharType="begin"/>
      </w:r>
      <w:r>
        <w:rPr>
          <w:noProof/>
        </w:rPr>
        <w:instrText xml:space="preserve"> PAGEREF _Toc30776297 \h </w:instrText>
      </w:r>
      <w:r>
        <w:rPr>
          <w:noProof/>
        </w:rPr>
      </w:r>
      <w:r>
        <w:rPr>
          <w:noProof/>
        </w:rPr>
        <w:fldChar w:fldCharType="separate"/>
      </w:r>
      <w:r>
        <w:rPr>
          <w:noProof/>
        </w:rPr>
        <w:t>18</w:t>
      </w:r>
      <w:r>
        <w:rPr>
          <w:noProof/>
        </w:rPr>
        <w:fldChar w:fldCharType="end"/>
      </w:r>
    </w:p>
    <w:p w14:paraId="15795647" w14:textId="77777777" w:rsidR="00435554" w:rsidRDefault="00435554">
      <w:pPr>
        <w:pStyle w:val="TOC2"/>
        <w:rPr>
          <w:rFonts w:asciiTheme="minorHAnsi" w:eastAsiaTheme="minorEastAsia" w:hAnsiTheme="minorHAnsi" w:cstheme="minorBidi"/>
          <w:noProof/>
          <w:szCs w:val="22"/>
          <w:lang w:eastAsia="en-GB"/>
        </w:rPr>
      </w:pPr>
      <w:r>
        <w:rPr>
          <w:noProof/>
        </w:rPr>
        <w:t>8.1</w:t>
      </w:r>
      <w:r>
        <w:rPr>
          <w:noProof/>
        </w:rPr>
        <w:tab/>
        <w:t>Conclusion..</w:t>
      </w:r>
      <w:r>
        <w:rPr>
          <w:noProof/>
        </w:rPr>
        <w:tab/>
      </w:r>
      <w:r>
        <w:rPr>
          <w:noProof/>
        </w:rPr>
        <w:fldChar w:fldCharType="begin"/>
      </w:r>
      <w:r>
        <w:rPr>
          <w:noProof/>
        </w:rPr>
        <w:instrText xml:space="preserve"> PAGEREF _Toc30776298 \h </w:instrText>
      </w:r>
      <w:r>
        <w:rPr>
          <w:noProof/>
        </w:rPr>
      </w:r>
      <w:r>
        <w:rPr>
          <w:noProof/>
        </w:rPr>
        <w:fldChar w:fldCharType="separate"/>
      </w:r>
      <w:r>
        <w:rPr>
          <w:noProof/>
        </w:rPr>
        <w:t>18</w:t>
      </w:r>
      <w:r>
        <w:rPr>
          <w:noProof/>
        </w:rPr>
        <w:fldChar w:fldCharType="end"/>
      </w:r>
    </w:p>
    <w:p w14:paraId="6AEF9E08" w14:textId="77777777" w:rsidR="00435554" w:rsidRDefault="00435554">
      <w:pPr>
        <w:pStyle w:val="TOC1"/>
        <w:rPr>
          <w:rFonts w:asciiTheme="minorHAnsi" w:eastAsiaTheme="minorEastAsia" w:hAnsiTheme="minorHAnsi" w:cstheme="minorBidi"/>
          <w:b w:val="0"/>
          <w:noProof/>
          <w:color w:val="auto"/>
          <w:szCs w:val="22"/>
          <w:lang w:eastAsia="en-GB"/>
        </w:rPr>
      </w:pPr>
      <w:r>
        <w:rPr>
          <w:noProof/>
        </w:rPr>
        <w:t>9</w:t>
      </w:r>
      <w:r>
        <w:rPr>
          <w:noProof/>
        </w:rPr>
        <w:tab/>
        <w:t>Appendices and References</w:t>
      </w:r>
      <w:r>
        <w:rPr>
          <w:noProof/>
        </w:rPr>
        <w:tab/>
      </w:r>
      <w:r>
        <w:rPr>
          <w:noProof/>
        </w:rPr>
        <w:fldChar w:fldCharType="begin"/>
      </w:r>
      <w:r>
        <w:rPr>
          <w:noProof/>
        </w:rPr>
        <w:instrText xml:space="preserve"> PAGEREF _Toc30776299 \h </w:instrText>
      </w:r>
      <w:r>
        <w:rPr>
          <w:noProof/>
        </w:rPr>
      </w:r>
      <w:r>
        <w:rPr>
          <w:noProof/>
        </w:rPr>
        <w:fldChar w:fldCharType="separate"/>
      </w:r>
      <w:r>
        <w:rPr>
          <w:noProof/>
        </w:rPr>
        <w:t>19</w:t>
      </w:r>
      <w:r>
        <w:rPr>
          <w:noProof/>
        </w:rPr>
        <w:fldChar w:fldCharType="end"/>
      </w:r>
    </w:p>
    <w:p w14:paraId="058E9A9C" w14:textId="77777777" w:rsidR="00435554" w:rsidRDefault="00435554">
      <w:pPr>
        <w:pStyle w:val="TOC2"/>
        <w:rPr>
          <w:rFonts w:asciiTheme="minorHAnsi" w:eastAsiaTheme="minorEastAsia" w:hAnsiTheme="minorHAnsi" w:cstheme="minorBidi"/>
          <w:noProof/>
          <w:szCs w:val="22"/>
          <w:lang w:eastAsia="en-GB"/>
        </w:rPr>
      </w:pPr>
      <w:r>
        <w:rPr>
          <w:noProof/>
        </w:rPr>
        <w:t>9.1</w:t>
      </w:r>
      <w:r>
        <w:rPr>
          <w:noProof/>
        </w:rPr>
        <w:tab/>
        <w:t>Appendix A</w:t>
      </w:r>
      <w:r>
        <w:rPr>
          <w:noProof/>
        </w:rPr>
        <w:tab/>
      </w:r>
      <w:r>
        <w:rPr>
          <w:noProof/>
        </w:rPr>
        <w:fldChar w:fldCharType="begin"/>
      </w:r>
      <w:r>
        <w:rPr>
          <w:noProof/>
        </w:rPr>
        <w:instrText xml:space="preserve"> PAGEREF _Toc30776300 \h </w:instrText>
      </w:r>
      <w:r>
        <w:rPr>
          <w:noProof/>
        </w:rPr>
      </w:r>
      <w:r>
        <w:rPr>
          <w:noProof/>
        </w:rPr>
        <w:fldChar w:fldCharType="separate"/>
      </w:r>
      <w:r>
        <w:rPr>
          <w:noProof/>
        </w:rPr>
        <w:t>19</w:t>
      </w:r>
      <w:r>
        <w:rPr>
          <w:noProof/>
        </w:rPr>
        <w:fldChar w:fldCharType="end"/>
      </w:r>
    </w:p>
    <w:p w14:paraId="4ACE1655" w14:textId="77777777" w:rsidR="00435554" w:rsidRDefault="00435554">
      <w:pPr>
        <w:pStyle w:val="TOC2"/>
        <w:rPr>
          <w:rFonts w:asciiTheme="minorHAnsi" w:eastAsiaTheme="minorEastAsia" w:hAnsiTheme="minorHAnsi" w:cstheme="minorBidi"/>
          <w:noProof/>
          <w:szCs w:val="22"/>
          <w:lang w:eastAsia="en-GB"/>
        </w:rPr>
      </w:pPr>
      <w:r>
        <w:rPr>
          <w:noProof/>
        </w:rPr>
        <w:t>9.2</w:t>
      </w:r>
      <w:r>
        <w:rPr>
          <w:noProof/>
        </w:rPr>
        <w:tab/>
        <w:t>References</w:t>
      </w:r>
      <w:r>
        <w:rPr>
          <w:noProof/>
        </w:rPr>
        <w:tab/>
      </w:r>
      <w:r>
        <w:rPr>
          <w:noProof/>
        </w:rPr>
        <w:fldChar w:fldCharType="begin"/>
      </w:r>
      <w:r>
        <w:rPr>
          <w:noProof/>
        </w:rPr>
        <w:instrText xml:space="preserve"> PAGEREF _Toc30776301 \h </w:instrText>
      </w:r>
      <w:r>
        <w:rPr>
          <w:noProof/>
        </w:rPr>
      </w:r>
      <w:r>
        <w:rPr>
          <w:noProof/>
        </w:rPr>
        <w:fldChar w:fldCharType="separate"/>
      </w:r>
      <w:r>
        <w:rPr>
          <w:noProof/>
        </w:rPr>
        <w:t>1</w:t>
      </w:r>
      <w:r>
        <w:rPr>
          <w:noProof/>
        </w:rPr>
        <w:t>9</w:t>
      </w:r>
      <w:r>
        <w:rPr>
          <w:noProof/>
        </w:rPr>
        <w:fldChar w:fldCharType="end"/>
      </w:r>
    </w:p>
    <w:p w14:paraId="56D33F6D" w14:textId="77777777"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/2)*2 </w:instrText>
      </w:r>
      <w:r w:rsidR="00955791">
        <w:fldChar w:fldCharType="separate"/>
      </w:r>
      <w:r w:rsidR="00A10131">
        <w:rPr>
          <w:noProof/>
        </w:rPr>
        <w:instrText>4</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 </w:instrText>
      </w:r>
      <w:r w:rsidR="00955791">
        <w:fldChar w:fldCharType="separate"/>
      </w:r>
      <w:r w:rsidR="005142E7">
        <w:rPr>
          <w:noProof/>
        </w:rPr>
        <w:instrText>1</w:instrText>
      </w:r>
      <w:r w:rsidR="00955791">
        <w:fldChar w:fldCharType="end"/>
      </w:r>
      <w:r w:rsidR="00955791">
        <w:instrText xml:space="preserve">, </w:instrText>
      </w:r>
      <w:r w:rsidR="00955791">
        <w:fldChar w:fldCharType="begin"/>
      </w:r>
      <w:r w:rsidR="00955791">
        <w:instrText xml:space="preserve"> compare </w:instrText>
      </w:r>
      <w:r w:rsidR="00241379">
        <w:fldChar w:fldCharType="begin"/>
      </w:r>
      <w:r w:rsidR="00241379">
        <w:instrText xml:space="preserve"> DOCPROPERTY "EDouble_Sided"  </w:instrText>
      </w:r>
      <w:r w:rsidR="00241379">
        <w:fldChar w:fldCharType="separate"/>
      </w:r>
      <w:r w:rsidR="005142E7">
        <w:instrText>N</w:instrText>
      </w:r>
      <w:r w:rsidR="00241379">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5142E7">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01351969" w14:textId="77777777" w:rsidR="00DD7DF2" w:rsidRDefault="00DD7DF2">
      <w:pPr>
        <w:pageBreakBefore/>
        <w:spacing w:before="3000"/>
        <w:jc w:val="center"/>
      </w:pPr>
      <w:r>
        <w:instrText>This page intentionally left blank.</w:instrText>
      </w:r>
    </w:p>
    <w:p w14:paraId="6D1C7854" w14:textId="77777777" w:rsidR="00FD622A" w:rsidRDefault="00FD622A" w:rsidP="00FD622A">
      <w:r>
        <w:fldChar w:fldCharType="end"/>
      </w:r>
      <w:r w:rsidR="00955791">
        <w:instrText xml:space="preserve"> ""</w:instrText>
      </w:r>
      <w:r>
        <w:instrText xml:space="preserve"> </w:instrText>
      </w:r>
      <w:r>
        <w:fldChar w:fldCharType="end"/>
      </w:r>
    </w:p>
    <w:p w14:paraId="78412EA4" w14:textId="77777777" w:rsidR="007940C4" w:rsidRDefault="007940C4">
      <w:pPr>
        <w:sectPr w:rsidR="007940C4"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7A7462E" w14:textId="77777777" w:rsidR="00186441" w:rsidRDefault="00F01239" w:rsidP="00186441">
      <w:pPr>
        <w:pStyle w:val="Heading1"/>
      </w:pPr>
      <w:bookmarkStart w:id="0" w:name="_Toc30776263"/>
      <w:r>
        <w:lastRenderedPageBreak/>
        <w:t xml:space="preserve">Project </w:t>
      </w:r>
      <w:r w:rsidR="00314A00">
        <w:t>Overview</w:t>
      </w:r>
      <w:bookmarkEnd w:id="0"/>
    </w:p>
    <w:p w14:paraId="673C559C" w14:textId="77777777" w:rsidR="00BD0919" w:rsidRDefault="00921320" w:rsidP="00A32475">
      <w:pPr>
        <w:pStyle w:val="Heading2"/>
      </w:pPr>
      <w:bookmarkStart w:id="1" w:name="_Toc30776264"/>
      <w:r>
        <w:t>High Level Description</w:t>
      </w:r>
      <w:bookmarkEnd w:id="1"/>
    </w:p>
    <w:p w14:paraId="5DE82C89" w14:textId="54B801F9" w:rsidR="00314A00" w:rsidRDefault="00883D8C" w:rsidP="002B1B82">
      <w:r>
        <w:t xml:space="preserve">This document covers </w:t>
      </w:r>
      <w:r w:rsidR="00303CBC">
        <w:t xml:space="preserve">our planned approach and execution of a data mining analysis on a dataset relating to the assessment and </w:t>
      </w:r>
      <w:r w:rsidR="00435554">
        <w:t>prediction</w:t>
      </w:r>
      <w:r w:rsidR="00303CBC">
        <w:t xml:space="preserve"> of wine quality.</w:t>
      </w:r>
    </w:p>
    <w:p w14:paraId="6E14E33A" w14:textId="1FE3BE72" w:rsidR="00303CBC" w:rsidRDefault="00303CBC" w:rsidP="002B1B82">
      <w:r>
        <w:t>Following the CRISP-DM model, we laid out an objective for this Continuous Assessment exercise and followed a series of steps, often iteratively to arrive at a predictive model for wine quality based on known feature characteristics.</w:t>
      </w:r>
    </w:p>
    <w:p w14:paraId="4480E526" w14:textId="77777777" w:rsidR="00303CBC" w:rsidRDefault="00303CBC" w:rsidP="002B1B82"/>
    <w:p w14:paraId="7F0DD482" w14:textId="3315A3CE" w:rsidR="00303CBC" w:rsidRDefault="00303CBC" w:rsidP="002B1B82">
      <w:r>
        <w:t>The following sections explain the business objectives, the assessment of data, and the selection, implementation and deployment of a model to provide a predictive guide to new wine quality.</w:t>
      </w:r>
    </w:p>
    <w:p w14:paraId="2F015B5D" w14:textId="77777777" w:rsidR="00F17AB0" w:rsidRDefault="00F17AB0">
      <w:pPr>
        <w:spacing w:after="0" w:line="240" w:lineRule="auto"/>
        <w:ind w:left="0"/>
      </w:pPr>
    </w:p>
    <w:p w14:paraId="621ABF39" w14:textId="77777777" w:rsidR="0009439D" w:rsidRDefault="0009439D">
      <w:pPr>
        <w:spacing w:after="0" w:line="240" w:lineRule="auto"/>
        <w:ind w:left="0"/>
      </w:pPr>
    </w:p>
    <w:p w14:paraId="3726CFA4" w14:textId="470BF431" w:rsidR="00F550D5" w:rsidRDefault="002B1B82" w:rsidP="00F550D5">
      <w:pPr>
        <w:pStyle w:val="Heading2"/>
      </w:pPr>
      <w:bookmarkStart w:id="2" w:name="_Toc30776265"/>
      <w:r>
        <w:t>The CRISP-DM Methodology / Reference Model</w:t>
      </w:r>
      <w:bookmarkEnd w:id="2"/>
    </w:p>
    <w:p w14:paraId="226A573C" w14:textId="0777B6BB" w:rsidR="00F01239" w:rsidRDefault="00E56345" w:rsidP="00F550D5">
      <w:r>
        <w:t xml:space="preserve">In the mid to late 1990s, business markets were showing a sharp </w:t>
      </w:r>
      <w:r w:rsidR="002A4952">
        <w:t>upturn</w:t>
      </w:r>
      <w:r>
        <w:t xml:space="preserve"> in interest into the possibilities offered by data mining practices</w:t>
      </w:r>
      <w:r w:rsidR="002B1B82">
        <w:t>.</w:t>
      </w:r>
      <w:r>
        <w:t xml:space="preserve"> The need for a standard process model, widely and freely available, became quickly apparent.</w:t>
      </w:r>
    </w:p>
    <w:p w14:paraId="73A8EFB1" w14:textId="0A0348CA" w:rsidR="003468F6" w:rsidRDefault="00E56345" w:rsidP="00F550D5">
      <w:r>
        <w:t xml:space="preserve">By 1999/2000, a process model named CRISP-DM (Cross-Industry Standard Process for Data </w:t>
      </w:r>
      <w:proofErr w:type="gramStart"/>
      <w:r>
        <w:t>Mining</w:t>
      </w:r>
      <w:proofErr w:type="gramEnd"/>
      <w:r>
        <w:t xml:space="preserve">) had been produced by leading thinkers in the </w:t>
      </w:r>
      <w:r w:rsidR="002A4952">
        <w:t>industry. It</w:t>
      </w:r>
      <w:r>
        <w:t xml:space="preserve"> was based on practical, real-world experiences </w:t>
      </w:r>
      <w:r w:rsidR="00E7096E">
        <w:t xml:space="preserve">and </w:t>
      </w:r>
      <w:r w:rsidR="002A4952">
        <w:t>sought</w:t>
      </w:r>
      <w:r w:rsidR="00E7096E">
        <w:t xml:space="preserve"> input across a range of business </w:t>
      </w:r>
      <w:r w:rsidR="002A4952">
        <w:t>domains</w:t>
      </w:r>
      <w:r w:rsidR="00E7096E">
        <w:t>.</w:t>
      </w:r>
    </w:p>
    <w:p w14:paraId="6039EA0E" w14:textId="77777777" w:rsidR="00303CBC" w:rsidRDefault="00303CBC" w:rsidP="00F550D5"/>
    <w:p w14:paraId="28D4FB38" w14:textId="1DA24A2F" w:rsidR="00303CBC" w:rsidRDefault="00303CBC" w:rsidP="00F550D5">
      <w:r>
        <w:t>As explained in the following sections of this document, we have taken the key principles of CRISP-DM to implement our CA project.</w:t>
      </w:r>
    </w:p>
    <w:p w14:paraId="22D1F11B" w14:textId="77777777" w:rsidR="007D14EB" w:rsidRDefault="007D14EB" w:rsidP="00F550D5"/>
    <w:p w14:paraId="2B4EEB76" w14:textId="5D0D35CE" w:rsidR="003468F6" w:rsidRDefault="002A4952" w:rsidP="003468F6">
      <w:pPr>
        <w:pStyle w:val="Heading3"/>
      </w:pPr>
      <w:r>
        <w:t>Methodology</w:t>
      </w:r>
    </w:p>
    <w:p w14:paraId="4FEBB16A" w14:textId="7EB2C55F" w:rsidR="003468F6" w:rsidRDefault="00211630" w:rsidP="00F550D5">
      <w:r>
        <w:t xml:space="preserve">The CRISP-DM </w:t>
      </w:r>
      <w:r w:rsidR="00435554">
        <w:t>methodology</w:t>
      </w:r>
      <w:r>
        <w:t xml:space="preserve"> is </w:t>
      </w:r>
      <w:r w:rsidR="00435554">
        <w:t>described</w:t>
      </w:r>
      <w:r>
        <w:t xml:space="preserve"> as a hierarchical process mode with four </w:t>
      </w:r>
      <w:r w:rsidR="00435554">
        <w:t>levels that</w:t>
      </w:r>
      <w:r>
        <w:t xml:space="preserve"> transition from the generic to the specific;</w:t>
      </w:r>
    </w:p>
    <w:p w14:paraId="6876F1BE" w14:textId="3908416D" w:rsidR="00211630" w:rsidRDefault="00211630" w:rsidP="00211630">
      <w:pPr>
        <w:pStyle w:val="ListParagraph"/>
        <w:numPr>
          <w:ilvl w:val="0"/>
          <w:numId w:val="16"/>
        </w:numPr>
      </w:pPr>
      <w:r w:rsidRPr="007D14EB">
        <w:rPr>
          <w:b/>
        </w:rPr>
        <w:t>Phases</w:t>
      </w:r>
      <w:r>
        <w:t xml:space="preserve"> – process blocks consisting of several generic tasks.</w:t>
      </w:r>
    </w:p>
    <w:p w14:paraId="7907BDC6" w14:textId="77777777" w:rsidR="00211630" w:rsidRDefault="00211630" w:rsidP="00211630">
      <w:pPr>
        <w:pStyle w:val="ListParagraph"/>
        <w:ind w:left="1854"/>
      </w:pPr>
    </w:p>
    <w:p w14:paraId="4410E064" w14:textId="66A50116" w:rsidR="00211630" w:rsidRDefault="00211630" w:rsidP="00211630">
      <w:pPr>
        <w:pStyle w:val="ListParagraph"/>
        <w:numPr>
          <w:ilvl w:val="0"/>
          <w:numId w:val="16"/>
        </w:numPr>
      </w:pPr>
      <w:r w:rsidRPr="007D14EB">
        <w:rPr>
          <w:b/>
        </w:rPr>
        <w:t>Generic Tasks</w:t>
      </w:r>
      <w:r>
        <w:t xml:space="preserve"> – so called because they are intended to be robust and stable tasks that can apply in any data mining situation.</w:t>
      </w:r>
    </w:p>
    <w:p w14:paraId="20653B69" w14:textId="77777777" w:rsidR="00211630" w:rsidRDefault="00211630" w:rsidP="00211630">
      <w:pPr>
        <w:pStyle w:val="ListParagraph"/>
        <w:ind w:left="1854"/>
      </w:pPr>
    </w:p>
    <w:p w14:paraId="1C7FC233" w14:textId="5F3F695C" w:rsidR="00211630" w:rsidRDefault="00211630" w:rsidP="00211630">
      <w:pPr>
        <w:pStyle w:val="ListParagraph"/>
        <w:numPr>
          <w:ilvl w:val="0"/>
          <w:numId w:val="16"/>
        </w:numPr>
      </w:pPr>
      <w:r w:rsidRPr="007D14EB">
        <w:rPr>
          <w:b/>
        </w:rPr>
        <w:t>Specialised Tasks</w:t>
      </w:r>
      <w:r>
        <w:t xml:space="preserve"> – a description as to how the generic tasks </w:t>
      </w:r>
      <w:r w:rsidR="00435554">
        <w:t>should</w:t>
      </w:r>
      <w:r>
        <w:t xml:space="preserve"> be </w:t>
      </w:r>
      <w:r w:rsidR="00435554">
        <w:t>applied</w:t>
      </w:r>
      <w:r>
        <w:t xml:space="preserve"> in specific situations. Very often these tasks can be performed in multiple orders and repeated a number of times.</w:t>
      </w:r>
    </w:p>
    <w:p w14:paraId="3D3F75E1" w14:textId="77777777" w:rsidR="00211630" w:rsidRDefault="00211630" w:rsidP="00211630">
      <w:pPr>
        <w:pStyle w:val="ListParagraph"/>
        <w:ind w:left="1854"/>
      </w:pPr>
    </w:p>
    <w:p w14:paraId="6B4BB105" w14:textId="30B161C5" w:rsidR="00211630" w:rsidRDefault="00211630" w:rsidP="00211630">
      <w:pPr>
        <w:pStyle w:val="ListParagraph"/>
        <w:numPr>
          <w:ilvl w:val="0"/>
          <w:numId w:val="16"/>
        </w:numPr>
      </w:pPr>
      <w:r w:rsidRPr="007D14EB">
        <w:rPr>
          <w:b/>
        </w:rPr>
        <w:t>Process Instances</w:t>
      </w:r>
      <w:r>
        <w:t xml:space="preserve"> – this is a record of the actions, decisions, and results of an actual data mining engagement.</w:t>
      </w:r>
    </w:p>
    <w:p w14:paraId="6E2DD598" w14:textId="77777777" w:rsidR="00211630" w:rsidRDefault="00211630" w:rsidP="00F550D5"/>
    <w:p w14:paraId="6F682486" w14:textId="77777777" w:rsidR="00211630" w:rsidRDefault="00211630" w:rsidP="00F550D5"/>
    <w:p w14:paraId="4F8B1C40" w14:textId="5F1551B0" w:rsidR="00E56345" w:rsidRDefault="003468F6" w:rsidP="003468F6">
      <w:pPr>
        <w:pStyle w:val="Heading3"/>
      </w:pPr>
      <w:r>
        <w:lastRenderedPageBreak/>
        <w:t>Reference Model</w:t>
      </w:r>
      <w:r w:rsidR="00E56345">
        <w:t xml:space="preserve"> </w:t>
      </w:r>
    </w:p>
    <w:p w14:paraId="0C832699" w14:textId="624AA976" w:rsidR="003468F6" w:rsidRDefault="0063512B" w:rsidP="00F550D5">
      <w:r>
        <w:t xml:space="preserve">The life cycle of a data mining project </w:t>
      </w:r>
      <w:r w:rsidR="00E77C2E">
        <w:t>consists of six phases, as shown in this image below.</w:t>
      </w:r>
    </w:p>
    <w:p w14:paraId="417FE395" w14:textId="63C3FD08" w:rsidR="00E77C2E" w:rsidRDefault="00E77C2E" w:rsidP="00E77C2E">
      <w:pPr>
        <w:jc w:val="center"/>
      </w:pPr>
      <w:r>
        <w:rPr>
          <w:noProof/>
          <w:lang w:val="en-IE" w:eastAsia="en-IE"/>
        </w:rPr>
        <w:drawing>
          <wp:inline distT="0" distB="0" distL="0" distR="0" wp14:anchorId="70CF009B" wp14:editId="3E247D0F">
            <wp:extent cx="2529840" cy="2301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SP-DM.JPG"/>
                    <pic:cNvPicPr/>
                  </pic:nvPicPr>
                  <pic:blipFill>
                    <a:blip r:embed="rId20">
                      <a:extLst>
                        <a:ext uri="{28A0092B-C50C-407E-A947-70E740481C1C}">
                          <a14:useLocalDpi xmlns:a14="http://schemas.microsoft.com/office/drawing/2010/main" val="0"/>
                        </a:ext>
                      </a:extLst>
                    </a:blip>
                    <a:stretch>
                      <a:fillRect/>
                    </a:stretch>
                  </pic:blipFill>
                  <pic:spPr>
                    <a:xfrm>
                      <a:off x="0" y="0"/>
                      <a:ext cx="2529840" cy="2301240"/>
                    </a:xfrm>
                    <a:prstGeom prst="rect">
                      <a:avLst/>
                    </a:prstGeom>
                  </pic:spPr>
                </pic:pic>
              </a:graphicData>
            </a:graphic>
          </wp:inline>
        </w:drawing>
      </w:r>
    </w:p>
    <w:p w14:paraId="1281DCC3" w14:textId="4160C332" w:rsidR="00574308" w:rsidRDefault="00574308" w:rsidP="00E77C2E">
      <w:pPr>
        <w:jc w:val="center"/>
      </w:pPr>
      <w:r>
        <w:t>Figure 1</w:t>
      </w:r>
    </w:p>
    <w:p w14:paraId="01A15FC2" w14:textId="3A21349E" w:rsidR="00ED7FD2" w:rsidRDefault="00ED7FD2" w:rsidP="00E77C2E">
      <w:r>
        <w:t>The sequence of the phases is not rigid. In our Wine Quality project moving back and forth between different phases was frequently required, as expected.</w:t>
      </w:r>
    </w:p>
    <w:p w14:paraId="6580F5E0" w14:textId="42C445FF" w:rsidR="00ED7FD2" w:rsidRDefault="00ED7FD2" w:rsidP="00E77C2E">
      <w:r>
        <w:t xml:space="preserve">The outcome of each phase determines which phase, or particular task of a phase, has to be </w:t>
      </w:r>
      <w:r w:rsidR="00435554">
        <w:t>performed</w:t>
      </w:r>
      <w:r>
        <w:t xml:space="preserve"> next. The arrows indicate the most important and </w:t>
      </w:r>
      <w:r w:rsidR="00435554">
        <w:t>frequent</w:t>
      </w:r>
      <w:r>
        <w:t xml:space="preserve"> dependencies between phases.</w:t>
      </w:r>
    </w:p>
    <w:p w14:paraId="11034EFF" w14:textId="77777777" w:rsidR="00ED7FD2" w:rsidRDefault="00ED7FD2" w:rsidP="00E77C2E"/>
    <w:p w14:paraId="18DE8D9B" w14:textId="162DEEAE" w:rsidR="00E77C2E" w:rsidRDefault="00ED7FD2" w:rsidP="00E77C2E">
      <w:r>
        <w:t>As an example, in our Wine Quality CA we needed to…&lt;provide some actual examples – when we have them…!&gt;</w:t>
      </w:r>
    </w:p>
    <w:p w14:paraId="04DCD3B6" w14:textId="77777777" w:rsidR="00ED7FD2" w:rsidRDefault="00ED7FD2" w:rsidP="00E77C2E"/>
    <w:p w14:paraId="2D8682D6" w14:textId="77777777" w:rsidR="00ED7FD2" w:rsidRDefault="00ED7FD2" w:rsidP="00E77C2E">
      <w:r>
        <w:t xml:space="preserve">The diagram above displays the following phases. </w:t>
      </w:r>
    </w:p>
    <w:p w14:paraId="2EE142D4" w14:textId="7879B306" w:rsidR="00ED7FD2" w:rsidRDefault="00ED7FD2" w:rsidP="00ED7FD2">
      <w:pPr>
        <w:pStyle w:val="ListParagraph"/>
        <w:numPr>
          <w:ilvl w:val="0"/>
          <w:numId w:val="17"/>
        </w:numPr>
      </w:pPr>
      <w:r>
        <w:t>Business Understanding</w:t>
      </w:r>
    </w:p>
    <w:p w14:paraId="28227811" w14:textId="77777777" w:rsidR="00ED7FD2" w:rsidRDefault="00ED7FD2" w:rsidP="00ED7FD2">
      <w:pPr>
        <w:pStyle w:val="ListParagraph"/>
        <w:ind w:left="1854"/>
      </w:pPr>
    </w:p>
    <w:p w14:paraId="744E3CA6" w14:textId="7AA4F581" w:rsidR="00ED7FD2" w:rsidRDefault="00ED7FD2" w:rsidP="00ED7FD2">
      <w:pPr>
        <w:pStyle w:val="ListParagraph"/>
        <w:numPr>
          <w:ilvl w:val="0"/>
          <w:numId w:val="17"/>
        </w:numPr>
      </w:pPr>
      <w:r>
        <w:t>Data Understanding</w:t>
      </w:r>
    </w:p>
    <w:p w14:paraId="4D64F70C" w14:textId="77777777" w:rsidR="00ED7FD2" w:rsidRDefault="00ED7FD2" w:rsidP="00ED7FD2">
      <w:pPr>
        <w:pStyle w:val="ListParagraph"/>
        <w:ind w:left="1854"/>
      </w:pPr>
    </w:p>
    <w:p w14:paraId="6FD5DDA5" w14:textId="0F62782F" w:rsidR="00ED7FD2" w:rsidRDefault="00ED7FD2" w:rsidP="00ED7FD2">
      <w:pPr>
        <w:pStyle w:val="ListParagraph"/>
        <w:numPr>
          <w:ilvl w:val="0"/>
          <w:numId w:val="17"/>
        </w:numPr>
      </w:pPr>
      <w:r>
        <w:t>Data Preparation</w:t>
      </w:r>
    </w:p>
    <w:p w14:paraId="35665D27" w14:textId="77777777" w:rsidR="00ED7FD2" w:rsidRDefault="00ED7FD2" w:rsidP="00ED7FD2">
      <w:pPr>
        <w:pStyle w:val="ListParagraph"/>
        <w:ind w:left="1854"/>
      </w:pPr>
    </w:p>
    <w:p w14:paraId="2044EDC6" w14:textId="473EE309" w:rsidR="00ED7FD2" w:rsidRDefault="00435554" w:rsidP="00ED7FD2">
      <w:pPr>
        <w:pStyle w:val="ListParagraph"/>
        <w:numPr>
          <w:ilvl w:val="0"/>
          <w:numId w:val="17"/>
        </w:numPr>
      </w:pPr>
      <w:r>
        <w:t>Modelling</w:t>
      </w:r>
    </w:p>
    <w:p w14:paraId="33107A2F" w14:textId="77777777" w:rsidR="00ED7FD2" w:rsidRDefault="00ED7FD2" w:rsidP="00ED7FD2">
      <w:pPr>
        <w:pStyle w:val="ListParagraph"/>
        <w:ind w:left="1854"/>
      </w:pPr>
    </w:p>
    <w:p w14:paraId="4FA95FD7" w14:textId="3B47ED7F" w:rsidR="00ED7FD2" w:rsidRDefault="00ED7FD2" w:rsidP="00ED7FD2">
      <w:pPr>
        <w:pStyle w:val="ListParagraph"/>
        <w:numPr>
          <w:ilvl w:val="0"/>
          <w:numId w:val="17"/>
        </w:numPr>
      </w:pPr>
      <w:r>
        <w:t>Evaluation</w:t>
      </w:r>
    </w:p>
    <w:p w14:paraId="1A2C2ED3" w14:textId="77777777" w:rsidR="00ED7FD2" w:rsidRDefault="00ED7FD2" w:rsidP="00ED7FD2">
      <w:pPr>
        <w:pStyle w:val="ListParagraph"/>
        <w:ind w:left="1854"/>
      </w:pPr>
    </w:p>
    <w:p w14:paraId="24FDE506" w14:textId="2B0F09F1" w:rsidR="00ED7FD2" w:rsidRDefault="00ED7FD2" w:rsidP="00ED7FD2">
      <w:pPr>
        <w:pStyle w:val="ListParagraph"/>
        <w:numPr>
          <w:ilvl w:val="0"/>
          <w:numId w:val="17"/>
        </w:numPr>
      </w:pPr>
      <w:r>
        <w:t>Deployment</w:t>
      </w:r>
    </w:p>
    <w:p w14:paraId="516F0491" w14:textId="77777777" w:rsidR="00ED7FD2" w:rsidRDefault="00ED7FD2" w:rsidP="00E77C2E"/>
    <w:p w14:paraId="7B2A490C" w14:textId="1C561E9E" w:rsidR="00ED7FD2" w:rsidRDefault="00ED7FD2" w:rsidP="00E77C2E">
      <w:r>
        <w:t>The next sections of this document elaborate on these phases a little further and the remainder of the report describes the actual implementation of the CRISP-DM against our Wine Quality project.</w:t>
      </w:r>
    </w:p>
    <w:p w14:paraId="708DD899" w14:textId="77777777" w:rsidR="0063512B" w:rsidRDefault="0063512B">
      <w:pPr>
        <w:spacing w:after="0" w:line="240" w:lineRule="auto"/>
        <w:ind w:left="0"/>
        <w:rPr>
          <w:b/>
          <w:bCs/>
          <w:color w:val="3C8D94"/>
          <w:szCs w:val="26"/>
        </w:rPr>
      </w:pPr>
      <w:r>
        <w:br w:type="page"/>
      </w:r>
    </w:p>
    <w:p w14:paraId="30A3E00E" w14:textId="2E6EED2E" w:rsidR="002B1B82" w:rsidRDefault="002B1B82" w:rsidP="002B1B82">
      <w:pPr>
        <w:pStyle w:val="Heading3"/>
      </w:pPr>
      <w:r>
        <w:lastRenderedPageBreak/>
        <w:t>Business Understanding</w:t>
      </w:r>
    </w:p>
    <w:p w14:paraId="74C8DD70" w14:textId="1216B365" w:rsidR="002B1B82" w:rsidRDefault="006724B9" w:rsidP="00F550D5">
      <w:r>
        <w:t>Understand the project objectives and the requirements from a business perspective</w:t>
      </w:r>
      <w:r w:rsidR="002B1B82">
        <w:t>.</w:t>
      </w:r>
    </w:p>
    <w:p w14:paraId="0BECD228" w14:textId="2D2A4B1A" w:rsidR="006724B9" w:rsidRDefault="006724B9" w:rsidP="00F550D5">
      <w:r>
        <w:t>Convert this knowledge into an actual data mining problem definition, along with a project plan that will provide a framework to deliver the business objectives.</w:t>
      </w:r>
    </w:p>
    <w:p w14:paraId="15F9D9EE" w14:textId="77777777" w:rsidR="006724B9" w:rsidRDefault="006724B9" w:rsidP="00F550D5"/>
    <w:p w14:paraId="0E0F3415" w14:textId="7666CC58" w:rsidR="002B1B82" w:rsidRDefault="002B1B82" w:rsidP="002B1B82">
      <w:pPr>
        <w:pStyle w:val="Heading3"/>
      </w:pPr>
      <w:r>
        <w:t>Data Understanding</w:t>
      </w:r>
    </w:p>
    <w:p w14:paraId="784DB41C" w14:textId="4EAE2E7A" w:rsidR="002B1B82" w:rsidRDefault="006724B9" w:rsidP="002B1B82">
      <w:r>
        <w:t>Start with initial data collection.</w:t>
      </w:r>
    </w:p>
    <w:p w14:paraId="644F3B98" w14:textId="48372B43" w:rsidR="006724B9" w:rsidRDefault="006724B9" w:rsidP="002B1B82">
      <w:r>
        <w:t>Proceed into activities that provide familiarity with the data, including data quality issues, data insight, and possible sub-sets within the data.</w:t>
      </w:r>
    </w:p>
    <w:p w14:paraId="0B39EC9E" w14:textId="77777777" w:rsidR="006724B9" w:rsidRDefault="006724B9" w:rsidP="002B1B82"/>
    <w:p w14:paraId="1D51BC9A" w14:textId="06BE63A0" w:rsidR="002B1B82" w:rsidRDefault="002B1B82" w:rsidP="002B1B82">
      <w:pPr>
        <w:pStyle w:val="Heading3"/>
      </w:pPr>
      <w:r>
        <w:t>Data Preparation</w:t>
      </w:r>
    </w:p>
    <w:p w14:paraId="63BD1BE3" w14:textId="155D9B4A" w:rsidR="002B1B82" w:rsidRDefault="00B57D87" w:rsidP="002B1B82">
      <w:r>
        <w:t>Activities to construct the final dataset that will be fed into the modelling too.</w:t>
      </w:r>
    </w:p>
    <w:p w14:paraId="0A3E5C0A" w14:textId="25575CAF" w:rsidR="00B57D87" w:rsidRDefault="00B57D87" w:rsidP="002B1B82">
      <w:r>
        <w:t xml:space="preserve">Data preparation tasks can be performed in multiple orders and over many </w:t>
      </w:r>
      <w:r w:rsidR="00435554">
        <w:t>interactions</w:t>
      </w:r>
      <w:r>
        <w:t>.</w:t>
      </w:r>
    </w:p>
    <w:p w14:paraId="431B2D71" w14:textId="77777777" w:rsidR="00B57D87" w:rsidRDefault="00B57D87" w:rsidP="002B1B82"/>
    <w:p w14:paraId="360388D3" w14:textId="1389672E" w:rsidR="002B1B82" w:rsidRDefault="00435554" w:rsidP="002B1B82">
      <w:pPr>
        <w:pStyle w:val="Heading3"/>
      </w:pPr>
      <w:r>
        <w:t>Modelling</w:t>
      </w:r>
    </w:p>
    <w:p w14:paraId="40A4C704" w14:textId="47A80A2D" w:rsidR="002B1B82" w:rsidRDefault="00B57D87" w:rsidP="002B1B82">
      <w:r>
        <w:t>Select and apply various modelling techniques.</w:t>
      </w:r>
    </w:p>
    <w:p w14:paraId="149B4B80" w14:textId="47328481" w:rsidR="00B57D87" w:rsidRDefault="00B57D87" w:rsidP="002B1B82">
      <w:r>
        <w:t>Calibrate parameters to provide optimal values within the model.</w:t>
      </w:r>
    </w:p>
    <w:p w14:paraId="3835533B" w14:textId="70C6CDDB" w:rsidR="00E55680" w:rsidRDefault="00E55680" w:rsidP="002B1B82">
      <w:r>
        <w:t>Revert to data preparation phase, if necessary.</w:t>
      </w:r>
    </w:p>
    <w:p w14:paraId="3A897DB3" w14:textId="77777777" w:rsidR="00B57D87" w:rsidRDefault="00B57D87" w:rsidP="002B1B82"/>
    <w:p w14:paraId="36AF758A" w14:textId="1C8A07EE" w:rsidR="002B1B82" w:rsidRDefault="002B1B82" w:rsidP="002B1B82">
      <w:pPr>
        <w:pStyle w:val="Heading3"/>
      </w:pPr>
      <w:r>
        <w:t>Evaluation</w:t>
      </w:r>
    </w:p>
    <w:p w14:paraId="043CFFE9" w14:textId="7BF9AB3C" w:rsidR="002B1B82" w:rsidRDefault="00E55680" w:rsidP="002B1B82">
      <w:r>
        <w:t xml:space="preserve">A high quality data </w:t>
      </w:r>
      <w:r w:rsidR="00435554">
        <w:t>analysis</w:t>
      </w:r>
      <w:r>
        <w:t xml:space="preserve"> model has been built.</w:t>
      </w:r>
    </w:p>
    <w:p w14:paraId="0C8DD2B5" w14:textId="1CFACCD8" w:rsidR="00E55680" w:rsidRDefault="00E55680" w:rsidP="002B1B82">
      <w:r>
        <w:t>Assess that the model achieves the business objective.</w:t>
      </w:r>
    </w:p>
    <w:p w14:paraId="2088037E" w14:textId="77777777" w:rsidR="00E55680" w:rsidRDefault="00E55680" w:rsidP="002B1B82"/>
    <w:p w14:paraId="6BD0E501" w14:textId="187D07C0" w:rsidR="002B1B82" w:rsidRDefault="002B1B82" w:rsidP="002B1B82">
      <w:pPr>
        <w:pStyle w:val="Heading3"/>
      </w:pPr>
      <w:r>
        <w:t>Deployment</w:t>
      </w:r>
    </w:p>
    <w:p w14:paraId="47EE4D60" w14:textId="02BF4D94" w:rsidR="002B1B82" w:rsidRDefault="002B1B82" w:rsidP="002B1B82">
      <w:r>
        <w:t>The</w:t>
      </w:r>
      <w:r w:rsidR="000804CF">
        <w:t xml:space="preserve"> knowledge gained by the creation of the model will need to be organised and presented in a way that it can be used by the customer.</w:t>
      </w:r>
    </w:p>
    <w:p w14:paraId="0E643E1C" w14:textId="3FD1B437" w:rsidR="002B1B82" w:rsidRDefault="000804CF" w:rsidP="002B1B82">
      <w:r>
        <w:t>It is important for the customer to know up front what actions need to be carried out in order to actually make use of the created models.</w:t>
      </w:r>
    </w:p>
    <w:p w14:paraId="07C89B89" w14:textId="77777777" w:rsidR="002B1B82" w:rsidRDefault="002B1B82" w:rsidP="002B1B82"/>
    <w:p w14:paraId="548F6CE7" w14:textId="77777777" w:rsidR="002B1B82" w:rsidRDefault="002B1B82" w:rsidP="002B1B82"/>
    <w:p w14:paraId="2CF6AB1D" w14:textId="77777777" w:rsidR="002B1B82" w:rsidRDefault="002B1B82" w:rsidP="00F550D5"/>
    <w:p w14:paraId="64A167D8" w14:textId="77777777" w:rsidR="00F550D5" w:rsidRDefault="00F550D5">
      <w:pPr>
        <w:spacing w:after="0" w:line="240" w:lineRule="auto"/>
        <w:ind w:left="0"/>
        <w:rPr>
          <w:b/>
          <w:bCs/>
          <w:iCs/>
          <w:color w:val="3C8D94"/>
          <w:sz w:val="26"/>
          <w:szCs w:val="28"/>
        </w:rPr>
      </w:pPr>
    </w:p>
    <w:p w14:paraId="1F19BB83" w14:textId="77777777" w:rsidR="00F01239" w:rsidRDefault="00F01239">
      <w:pPr>
        <w:spacing w:after="0" w:line="240" w:lineRule="auto"/>
        <w:ind w:left="0"/>
        <w:rPr>
          <w:b/>
          <w:bCs/>
          <w:iCs/>
          <w:color w:val="3C8D94"/>
          <w:sz w:val="26"/>
          <w:szCs w:val="28"/>
        </w:rPr>
      </w:pPr>
    </w:p>
    <w:p w14:paraId="632CCE56" w14:textId="77777777" w:rsidR="002B1B82" w:rsidRDefault="002B1B82">
      <w:pPr>
        <w:spacing w:after="0" w:line="240" w:lineRule="auto"/>
        <w:ind w:left="0"/>
        <w:rPr>
          <w:b/>
          <w:bCs/>
          <w:iCs/>
          <w:color w:val="3C8D94"/>
          <w:sz w:val="26"/>
          <w:szCs w:val="28"/>
        </w:rPr>
      </w:pPr>
      <w:r>
        <w:br w:type="page"/>
      </w:r>
    </w:p>
    <w:p w14:paraId="393B5599" w14:textId="0F9F0919" w:rsidR="00940D65" w:rsidRDefault="002B1B82" w:rsidP="00A32475">
      <w:pPr>
        <w:pStyle w:val="Heading2"/>
      </w:pPr>
      <w:bookmarkStart w:id="3" w:name="_Toc30776266"/>
      <w:r>
        <w:lastRenderedPageBreak/>
        <w:t>Development Environments</w:t>
      </w:r>
      <w:bookmarkEnd w:id="3"/>
    </w:p>
    <w:p w14:paraId="19F9B8A6" w14:textId="77777777" w:rsidR="00B739DC" w:rsidRDefault="00F01239" w:rsidP="002B1B82">
      <w:r>
        <w:t>The</w:t>
      </w:r>
      <w:r w:rsidR="00B739DC">
        <w:t xml:space="preserve"> majority of development took place within the </w:t>
      </w:r>
      <w:proofErr w:type="spellStart"/>
      <w:r w:rsidR="00B739DC">
        <w:t>RapidMiner</w:t>
      </w:r>
      <w:proofErr w:type="spellEnd"/>
      <w:r w:rsidR="00B739DC">
        <w:t xml:space="preserve"> toolkit and screenshots are provided to show the step-by-step working</w:t>
      </w:r>
      <w:r w:rsidR="00EC2660">
        <w:t>.</w:t>
      </w:r>
      <w:r w:rsidR="00B739DC">
        <w:t xml:space="preserve"> </w:t>
      </w:r>
    </w:p>
    <w:p w14:paraId="0D897CD7" w14:textId="4DDCFDE2" w:rsidR="009C4AE4" w:rsidRDefault="009C4AE4" w:rsidP="002B1B82">
      <w:r>
        <w:rPr>
          <w:noProof/>
          <w:lang w:val="en-IE" w:eastAsia="en-IE"/>
        </w:rPr>
        <w:drawing>
          <wp:inline distT="0" distB="0" distL="0" distR="0" wp14:anchorId="3204A058" wp14:editId="460A052B">
            <wp:extent cx="5572125" cy="19475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RapidMinorSSho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2125" cy="1947545"/>
                    </a:xfrm>
                    <a:prstGeom prst="rect">
                      <a:avLst/>
                    </a:prstGeom>
                  </pic:spPr>
                </pic:pic>
              </a:graphicData>
            </a:graphic>
          </wp:inline>
        </w:drawing>
      </w:r>
    </w:p>
    <w:p w14:paraId="382D360C" w14:textId="619C1361" w:rsidR="00574308" w:rsidRDefault="00574308" w:rsidP="00574308">
      <w:pPr>
        <w:jc w:val="center"/>
      </w:pPr>
      <w:r>
        <w:t>Figure 2</w:t>
      </w:r>
    </w:p>
    <w:p w14:paraId="09752F7F" w14:textId="77777777" w:rsidR="009C4AE4" w:rsidRDefault="009C4AE4" w:rsidP="002B1B82"/>
    <w:p w14:paraId="46E2EE0C" w14:textId="77777777" w:rsidR="009C4AE4" w:rsidRDefault="00B739DC" w:rsidP="002B1B82">
      <w:proofErr w:type="spellStart"/>
      <w:r>
        <w:t>Supplementaty</w:t>
      </w:r>
      <w:proofErr w:type="spellEnd"/>
      <w:r>
        <w:t xml:space="preserve"> data investigation was conducted using a </w:t>
      </w:r>
      <w:r w:rsidR="009C4AE4">
        <w:t>Python project developed in Visual Studio 2019</w:t>
      </w:r>
      <w:r w:rsidR="00EC2660">
        <w:t>.</w:t>
      </w:r>
      <w:r w:rsidR="009C4AE4">
        <w:t xml:space="preserve"> The structure of the project was modularised around a framework similar to the CRISP-DM model.</w:t>
      </w:r>
    </w:p>
    <w:p w14:paraId="6FABCBB0" w14:textId="46FC66CA" w:rsidR="009C4AE4" w:rsidRPr="00657AC4" w:rsidRDefault="009C4AE4" w:rsidP="002B1B82">
      <w:pPr>
        <w:rPr>
          <w:b/>
          <w:i/>
        </w:rPr>
      </w:pPr>
      <w:r w:rsidRPr="00657AC4">
        <w:rPr>
          <w:b/>
          <w:i/>
        </w:rPr>
        <w:t xml:space="preserve">&lt;Python project screen shot&gt; </w:t>
      </w:r>
    </w:p>
    <w:p w14:paraId="2CB213C1" w14:textId="77777777" w:rsidR="009C4AE4" w:rsidRDefault="009C4AE4" w:rsidP="002B1B82"/>
    <w:p w14:paraId="5FAFDA9F" w14:textId="2834D2D8" w:rsidR="00F82BAC" w:rsidRDefault="009C4AE4" w:rsidP="002B1B82">
      <w:r>
        <w:t xml:space="preserve">The Python project was used to provide quick to develop validations for the </w:t>
      </w:r>
      <w:proofErr w:type="spellStart"/>
      <w:r>
        <w:t>RapidMiner</w:t>
      </w:r>
      <w:proofErr w:type="spellEnd"/>
      <w:r>
        <w:t xml:space="preserve"> process and the ‘Performance’ outputs provided by that tool. </w:t>
      </w:r>
    </w:p>
    <w:p w14:paraId="7862E00C" w14:textId="77777777" w:rsidR="00883D8C" w:rsidRDefault="00883D8C">
      <w:pPr>
        <w:spacing w:after="0" w:line="240" w:lineRule="auto"/>
        <w:ind w:left="0"/>
        <w:rPr>
          <w:b/>
          <w:bCs/>
          <w:color w:val="3C8D94"/>
          <w:szCs w:val="26"/>
        </w:rPr>
      </w:pPr>
      <w:r>
        <w:br w:type="page"/>
      </w:r>
    </w:p>
    <w:p w14:paraId="043A27D8" w14:textId="1EF0C709" w:rsidR="00921320" w:rsidRDefault="002B1B82" w:rsidP="00921320">
      <w:pPr>
        <w:pStyle w:val="Heading1"/>
      </w:pPr>
      <w:bookmarkStart w:id="4" w:name="_Toc30776267"/>
      <w:r>
        <w:lastRenderedPageBreak/>
        <w:t>Business Understanding</w:t>
      </w:r>
      <w:bookmarkEnd w:id="4"/>
    </w:p>
    <w:p w14:paraId="46174A22" w14:textId="2A44542B" w:rsidR="00A82212" w:rsidRDefault="002B1B82" w:rsidP="00921320">
      <w:pPr>
        <w:pStyle w:val="Heading2"/>
      </w:pPr>
      <w:bookmarkStart w:id="5" w:name="_Toc30776268"/>
      <w:r>
        <w:t>Determine Business Objectives</w:t>
      </w:r>
      <w:bookmarkEnd w:id="5"/>
    </w:p>
    <w:p w14:paraId="6DD7FF97" w14:textId="77777777" w:rsidR="00C8309F" w:rsidRDefault="00C8309F" w:rsidP="00C8309F">
      <w:r>
        <w:t>The first objective of the data analyst is to thoroughly understand, from a business perspective, what the customer really wants to accomplish.</w:t>
      </w:r>
    </w:p>
    <w:p w14:paraId="1275359A" w14:textId="77777777" w:rsidR="00C8309F" w:rsidRDefault="00C8309F" w:rsidP="00C8309F"/>
    <w:p w14:paraId="3595FE15" w14:textId="72EAD2DA" w:rsidR="00C8309F" w:rsidRDefault="00C8309F" w:rsidP="00C8309F">
      <w:r>
        <w:t>In our QA, the ‘customer’ and ‘business’ are obviously a theoretical concept. However, given that our chosen dataset relates to Wine Quality, we are assuming the role in the project of a chain of Off-Licence shops, who have a particularly speciality in selling Portuguese “</w:t>
      </w:r>
      <w:proofErr w:type="spellStart"/>
      <w:r>
        <w:t>Vinho</w:t>
      </w:r>
      <w:proofErr w:type="spellEnd"/>
      <w:r>
        <w:t xml:space="preserve"> Verde” red wine. Part of the business USP (unique selling point) is that </w:t>
      </w:r>
      <w:r w:rsidR="00435554">
        <w:t>staff is</w:t>
      </w:r>
      <w:r>
        <w:t xml:space="preserve"> encouraged to be knowledgeable about the quality of this wine that they may recommend to customers. Although our imaginary Off-Licence chain promotes an awareness of wine amongst staff, very few employees would aspire to the level of sommelier in this brand of Portuguese wine and therefore it is necessary to provide guidance to staff when new stocks of wine arrive in-store.</w:t>
      </w:r>
    </w:p>
    <w:p w14:paraId="56413AC1" w14:textId="77777777" w:rsidR="00C8309F" w:rsidRDefault="00C8309F" w:rsidP="00C8309F"/>
    <w:p w14:paraId="1F77D0C3" w14:textId="77777777" w:rsidR="00C8309F" w:rsidRDefault="00C8309F" w:rsidP="00C8309F">
      <w:r>
        <w:t>Vineyards and Wine wholesalers will presumably provide recommendations on what wines are ‘good’ but a secondary objective of our business is to have a less subjective measure of quality for new wines. Our predictive model will therefore provide a more scientific basis for a quality rating, which can be applied across the entire outlet of shops, rather than relying on a human analysis, which could be open to interpretation.</w:t>
      </w:r>
    </w:p>
    <w:p w14:paraId="529089BA" w14:textId="77777777" w:rsidR="00C8309F" w:rsidRDefault="00C8309F" w:rsidP="00C8309F"/>
    <w:p w14:paraId="0E0089F4" w14:textId="77777777" w:rsidR="00C8309F" w:rsidRDefault="00C8309F" w:rsidP="00C8309F">
      <w:r>
        <w:t>A further secondary objective is that this model may provide guidance for similar in-store marketing of other ‘niche’ wine brands, should our business wish to replicate this approach to wine promotion.</w:t>
      </w:r>
    </w:p>
    <w:p w14:paraId="45B8FFE6" w14:textId="77777777" w:rsidR="00C8309F" w:rsidRDefault="00C8309F" w:rsidP="00C8309F"/>
    <w:p w14:paraId="653E057A" w14:textId="77777777" w:rsidR="00C8309F" w:rsidRDefault="00C8309F" w:rsidP="00C8309F"/>
    <w:p w14:paraId="1764FAE1" w14:textId="77777777" w:rsidR="00C8309F" w:rsidRDefault="00C8309F" w:rsidP="00C8309F">
      <w:r>
        <w:t xml:space="preserve">How do we define success? A model is built based to predict the quality of new stocks of red wine based on the constituent chemical properties of the liquid. Our initial dataset will contain information to train and test our model (after various algorithm selections), and we will then conduct an additional test with new ‘unseen’ data to show that the model works well to provide an employee guide to wine quality. </w:t>
      </w:r>
    </w:p>
    <w:p w14:paraId="528857CD" w14:textId="77777777" w:rsidR="00C8309F" w:rsidRDefault="00C8309F">
      <w:pPr>
        <w:spacing w:after="0" w:line="240" w:lineRule="auto"/>
        <w:ind w:left="0"/>
        <w:rPr>
          <w:b/>
          <w:bCs/>
          <w:iCs/>
          <w:color w:val="3C8D94"/>
          <w:sz w:val="26"/>
          <w:szCs w:val="28"/>
        </w:rPr>
      </w:pPr>
      <w:r>
        <w:br w:type="page"/>
      </w:r>
    </w:p>
    <w:p w14:paraId="7E2DBA39" w14:textId="17F95040" w:rsidR="002B1B82" w:rsidRDefault="002B1B82" w:rsidP="002B1B82">
      <w:pPr>
        <w:pStyle w:val="Heading2"/>
      </w:pPr>
      <w:bookmarkStart w:id="6" w:name="_Toc30776269"/>
      <w:bookmarkStart w:id="7" w:name="_Ref30959421"/>
      <w:r>
        <w:lastRenderedPageBreak/>
        <w:t>Assess Situation</w:t>
      </w:r>
      <w:bookmarkEnd w:id="6"/>
      <w:bookmarkEnd w:id="7"/>
    </w:p>
    <w:p w14:paraId="71D963E4" w14:textId="77777777" w:rsidR="00C8309F" w:rsidRDefault="00C8309F" w:rsidP="00C8309F">
      <w:r>
        <w:t>This task involves more detailed fact-finding about all of the resources, constraints, assumptions, and other factors to be considered in determining the data analysis goals and project plan.</w:t>
      </w:r>
    </w:p>
    <w:p w14:paraId="3BDA0F39" w14:textId="77777777" w:rsidR="00C8309F" w:rsidRDefault="00C8309F" w:rsidP="00C8309F"/>
    <w:p w14:paraId="3786DF0A" w14:textId="77777777" w:rsidR="00C8309F" w:rsidRPr="00C8309F" w:rsidRDefault="00C8309F" w:rsidP="00C8309F">
      <w:pPr>
        <w:rPr>
          <w:b/>
        </w:rPr>
      </w:pPr>
      <w:r w:rsidRPr="00C8309F">
        <w:rPr>
          <w:b/>
        </w:rPr>
        <w:t>Dataset Inventory</w:t>
      </w:r>
    </w:p>
    <w:p w14:paraId="1CCB82DD" w14:textId="77777777" w:rsidR="00C8309F" w:rsidRDefault="00C8309F" w:rsidP="00C8309F">
      <w:r>
        <w:t xml:space="preserve">We chose a dataset provided in the </w:t>
      </w:r>
      <w:proofErr w:type="spellStart"/>
      <w:r>
        <w:t>Kaggle</w:t>
      </w:r>
      <w:proofErr w:type="spellEnd"/>
      <w:r>
        <w:t xml:space="preserve"> website (</w:t>
      </w:r>
      <w:hyperlink r:id="rId22" w:history="1">
        <w:r>
          <w:rPr>
            <w:rStyle w:val="Hyperlink"/>
            <w:i/>
            <w:iCs/>
          </w:rPr>
          <w:t>https://www.kaggle.com/uciml/red-wine-quality-cortez-et-al-2009</w:t>
        </w:r>
      </w:hyperlink>
      <w:r>
        <w:t>) that relates to the red wine variant of the Portuguese “</w:t>
      </w:r>
      <w:proofErr w:type="spellStart"/>
      <w:r>
        <w:t>Vinho</w:t>
      </w:r>
      <w:proofErr w:type="spellEnd"/>
      <w:r>
        <w:t xml:space="preserve"> Verde” red wine. (The primary source of the dataset is on the UCI Machine Learning Repository - </w:t>
      </w:r>
      <w:hyperlink r:id="rId23" w:history="1">
        <w:r>
          <w:rPr>
            <w:rStyle w:val="Hyperlink"/>
            <w:i/>
            <w:iCs/>
            <w:bdr w:val="none" w:sz="0" w:space="0" w:color="auto" w:frame="1"/>
            <w:shd w:val="clear" w:color="auto" w:fill="FFFFFF"/>
          </w:rPr>
          <w:t>https://archive.ics.uci.edu/ml/datasets/wine+quality</w:t>
        </w:r>
      </w:hyperlink>
      <w:r>
        <w:t>).</w:t>
      </w:r>
    </w:p>
    <w:p w14:paraId="4668259C" w14:textId="77777777" w:rsidR="00C8309F" w:rsidRDefault="00C8309F" w:rsidP="00C8309F"/>
    <w:p w14:paraId="2477BCE5" w14:textId="77777777" w:rsidR="00C8309F" w:rsidRDefault="00C8309F" w:rsidP="00C8309F">
      <w:r>
        <w:t xml:space="preserve">The dataset is publically available and provides a series of input variables, which are based on physiochemical tests, and an output variable that is a 0 – 10 score of quality. </w:t>
      </w:r>
    </w:p>
    <w:p w14:paraId="20967443" w14:textId="77777777" w:rsidR="00C8309F" w:rsidRDefault="00C8309F" w:rsidP="00C8309F"/>
    <w:p w14:paraId="46F6E45D" w14:textId="77777777" w:rsidR="00C8309F" w:rsidRDefault="00C8309F" w:rsidP="00C8309F"/>
    <w:p w14:paraId="08A39C34" w14:textId="77777777" w:rsidR="00C8309F" w:rsidRPr="00C8309F" w:rsidRDefault="00C8309F" w:rsidP="00C8309F">
      <w:pPr>
        <w:rPr>
          <w:b/>
        </w:rPr>
      </w:pPr>
      <w:r w:rsidRPr="00C8309F">
        <w:rPr>
          <w:b/>
        </w:rPr>
        <w:t>Assumptions</w:t>
      </w:r>
    </w:p>
    <w:p w14:paraId="74D09393" w14:textId="77777777" w:rsidR="00C8309F" w:rsidRDefault="00C8309F" w:rsidP="00C8309F">
      <w:r>
        <w:t>The ‘quality’ measure, which is obviously the key characteristic we want to assess, has been assumed to come from feedback from wine industry specialists.</w:t>
      </w:r>
    </w:p>
    <w:p w14:paraId="08636264" w14:textId="77777777" w:rsidR="00C8309F" w:rsidRDefault="00C8309F" w:rsidP="00C8309F"/>
    <w:p w14:paraId="7A00670B" w14:textId="77777777" w:rsidR="00C8309F" w:rsidRDefault="00C8309F" w:rsidP="00C8309F"/>
    <w:p w14:paraId="67C24AC7" w14:textId="77777777" w:rsidR="00C8309F" w:rsidRPr="00C8309F" w:rsidRDefault="00C8309F" w:rsidP="00C8309F">
      <w:pPr>
        <w:rPr>
          <w:b/>
        </w:rPr>
      </w:pPr>
      <w:r w:rsidRPr="00C8309F">
        <w:rPr>
          <w:b/>
        </w:rPr>
        <w:t>Constraints</w:t>
      </w:r>
    </w:p>
    <w:p w14:paraId="6FDC3261" w14:textId="77777777" w:rsidR="00C8309F" w:rsidRDefault="00C8309F" w:rsidP="00C8309F">
      <w:r>
        <w:t>This an assessment of quality based on the chemical constituents of the wine. There is no data relating to year or grape type, as might be expected with an assessment of wine, so we are assuming that a chemical analysis will provide the all the data points we need for a quantifiable assessment of quality.</w:t>
      </w:r>
    </w:p>
    <w:p w14:paraId="6D859D69" w14:textId="77777777" w:rsidR="00C8309F" w:rsidRDefault="00C8309F" w:rsidP="00C8309F"/>
    <w:p w14:paraId="39F4ADD2" w14:textId="07EE36B0" w:rsidR="00C8309F" w:rsidRDefault="00C8309F" w:rsidP="00C8309F">
      <w:r>
        <w:t xml:space="preserve">There is also no indication of brand or price. This dataset is deliberately excluding these factors (or is unable to include them). Therefore </w:t>
      </w:r>
      <w:r w:rsidR="00435554">
        <w:t>that</w:t>
      </w:r>
      <w:r>
        <w:t xml:space="preserve"> type of marketing data points will not influence the prediction of ‘quality’ as produced by our model.</w:t>
      </w:r>
    </w:p>
    <w:p w14:paraId="44C232F5" w14:textId="77777777" w:rsidR="00C8309F" w:rsidRDefault="00C8309F">
      <w:pPr>
        <w:spacing w:after="0" w:line="240" w:lineRule="auto"/>
        <w:ind w:left="0"/>
        <w:rPr>
          <w:b/>
          <w:bCs/>
          <w:iCs/>
          <w:color w:val="3C8D94"/>
          <w:sz w:val="26"/>
          <w:szCs w:val="28"/>
        </w:rPr>
      </w:pPr>
      <w:r>
        <w:br w:type="page"/>
      </w:r>
    </w:p>
    <w:p w14:paraId="3FA95D87" w14:textId="7ABD21AF" w:rsidR="002B1B82" w:rsidRDefault="002B1B82" w:rsidP="002B1B82">
      <w:pPr>
        <w:pStyle w:val="Heading2"/>
      </w:pPr>
      <w:bookmarkStart w:id="8" w:name="_Toc30776270"/>
      <w:r>
        <w:lastRenderedPageBreak/>
        <w:t>Determine Data Mining Goals</w:t>
      </w:r>
      <w:bookmarkEnd w:id="8"/>
    </w:p>
    <w:p w14:paraId="1170355C" w14:textId="77777777" w:rsidR="00C8309F" w:rsidRDefault="00C8309F" w:rsidP="00C8309F">
      <w:r>
        <w:t>A data mining goal states a project objective in technical terms.</w:t>
      </w:r>
    </w:p>
    <w:p w14:paraId="18BBCF22" w14:textId="77777777" w:rsidR="00C8309F" w:rsidRDefault="00C8309F" w:rsidP="00C8309F"/>
    <w:p w14:paraId="7806147A" w14:textId="77777777" w:rsidR="00C8309F" w:rsidRPr="00C8309F" w:rsidRDefault="00C8309F" w:rsidP="00C8309F">
      <w:pPr>
        <w:rPr>
          <w:b/>
        </w:rPr>
      </w:pPr>
      <w:r w:rsidRPr="00C8309F">
        <w:rPr>
          <w:b/>
        </w:rPr>
        <w:t>Goal</w:t>
      </w:r>
    </w:p>
    <w:p w14:paraId="4155AFCE" w14:textId="77777777" w:rsidR="00C8309F" w:rsidRDefault="00C8309F" w:rsidP="00C8309F">
      <w:r>
        <w:t>Our CA project aim is to build a predictive model that provides a 0 – 10 rating for a wine based a list of 11 chemical attributes in the liquid.</w:t>
      </w:r>
    </w:p>
    <w:p w14:paraId="0F464037" w14:textId="77777777" w:rsidR="00C8309F" w:rsidRDefault="00C8309F" w:rsidP="00C8309F"/>
    <w:p w14:paraId="28E26770" w14:textId="77777777" w:rsidR="00C8309F" w:rsidRPr="00C8309F" w:rsidRDefault="00C8309F" w:rsidP="00C8309F">
      <w:pPr>
        <w:rPr>
          <w:b/>
        </w:rPr>
      </w:pPr>
      <w:r w:rsidRPr="00C8309F">
        <w:rPr>
          <w:b/>
        </w:rPr>
        <w:t>Success Criteria</w:t>
      </w:r>
    </w:p>
    <w:p w14:paraId="6F29FA7A" w14:textId="77777777" w:rsidR="00C8309F" w:rsidRDefault="00C8309F" w:rsidP="00C8309F">
      <w:r>
        <w:t>We want our model to operate with a greater than 85% accuracy in its predictions of wine quality for new “</w:t>
      </w:r>
      <w:proofErr w:type="spellStart"/>
      <w:r>
        <w:t>Vinho</w:t>
      </w:r>
      <w:proofErr w:type="spellEnd"/>
      <w:r>
        <w:t xml:space="preserve"> Verde” red wines.</w:t>
      </w:r>
    </w:p>
    <w:p w14:paraId="387B137B" w14:textId="77777777" w:rsidR="00C8309F" w:rsidRDefault="00C8309F" w:rsidP="00C8309F"/>
    <w:p w14:paraId="64A72495" w14:textId="77777777" w:rsidR="00C8309F" w:rsidRDefault="00C8309F" w:rsidP="00C8309F">
      <w:r>
        <w:t>We may extend the modelling process so that a score of ‘7’ or greater is described as ‘Very Good’, ‘4 – 6’ receives a ‘Good’ description, and anything else is ‘Poor’. Thus we refine our classification of the model outputs into simpler terms for the end user employees.</w:t>
      </w:r>
    </w:p>
    <w:p w14:paraId="7B334C3B" w14:textId="77777777" w:rsidR="00C8309F" w:rsidRDefault="00C8309F" w:rsidP="00C8309F">
      <w:pPr>
        <w:pStyle w:val="Heading2"/>
        <w:numPr>
          <w:ilvl w:val="0"/>
          <w:numId w:val="0"/>
        </w:numPr>
        <w:ind w:left="1134"/>
      </w:pPr>
    </w:p>
    <w:p w14:paraId="48A58F13" w14:textId="352B1DD0" w:rsidR="002B1B82" w:rsidRDefault="002B1B82" w:rsidP="002B1B82">
      <w:pPr>
        <w:pStyle w:val="Heading2"/>
      </w:pPr>
      <w:bookmarkStart w:id="9" w:name="_Toc30776271"/>
      <w:r>
        <w:t>Produce Project Plan</w:t>
      </w:r>
      <w:bookmarkEnd w:id="9"/>
    </w:p>
    <w:p w14:paraId="5ED8955A" w14:textId="77777777" w:rsidR="00D12A34" w:rsidRPr="00D12A34" w:rsidRDefault="00D12A34" w:rsidP="00D12A34">
      <w:pPr>
        <w:rPr>
          <w:b/>
        </w:rPr>
      </w:pPr>
      <w:r w:rsidRPr="00D12A34">
        <w:rPr>
          <w:b/>
        </w:rPr>
        <w:t>Project Plan</w:t>
      </w:r>
    </w:p>
    <w:p w14:paraId="66A6E761" w14:textId="77777777" w:rsidR="00D12A34" w:rsidRDefault="00D12A34" w:rsidP="00D12A34">
      <w:r>
        <w:t>The framework of this document, even just reading from the Table of Contents, provides the general outline of activity.</w:t>
      </w:r>
    </w:p>
    <w:p w14:paraId="2C075366" w14:textId="77777777" w:rsidR="00D12A34" w:rsidRDefault="00D12A34" w:rsidP="00D12A34"/>
    <w:p w14:paraId="30173DC2" w14:textId="77777777" w:rsidR="00D12A34" w:rsidRDefault="00D12A34" w:rsidP="00D12A34">
      <w:r>
        <w:t>In brief, our timelines are to complete the following activity by the following milestones (allowing for some iterations and back and forth before project completion);</w:t>
      </w:r>
    </w:p>
    <w:p w14:paraId="1BF7A064" w14:textId="77777777" w:rsidR="00D12A34" w:rsidRDefault="00D12A34" w:rsidP="00D12A34"/>
    <w:p w14:paraId="05D0D43A" w14:textId="77777777" w:rsidR="00D12A34" w:rsidRDefault="00D12A34" w:rsidP="00D12A34">
      <w:r>
        <w:t>Any project plan is a dynamic document, and this CA is no exception and we expected, and encountered, the need for many revisions.</w:t>
      </w:r>
    </w:p>
    <w:p w14:paraId="376A7BE1" w14:textId="77777777" w:rsidR="00D12A34" w:rsidRDefault="00D12A34" w:rsidP="00D12A34"/>
    <w:p w14:paraId="7D949AE3" w14:textId="3CCCD0E2" w:rsidR="005C3AA3" w:rsidRDefault="00510A14" w:rsidP="00D54891">
      <w:pPr>
        <w:pStyle w:val="ListParagraph"/>
        <w:numPr>
          <w:ilvl w:val="0"/>
          <w:numId w:val="24"/>
        </w:numPr>
        <w:spacing w:after="0" w:line="240" w:lineRule="auto"/>
      </w:pPr>
      <w:r w:rsidRPr="00510A14">
        <w:rPr>
          <w:b/>
        </w:rPr>
        <w:t xml:space="preserve">Saturday January </w:t>
      </w:r>
      <w:proofErr w:type="gramStart"/>
      <w:r w:rsidRPr="00510A14">
        <w:rPr>
          <w:b/>
        </w:rPr>
        <w:t>25</w:t>
      </w:r>
      <w:r w:rsidRPr="00510A14">
        <w:rPr>
          <w:b/>
          <w:vertAlign w:val="superscript"/>
        </w:rPr>
        <w:t>th</w:t>
      </w:r>
      <w:r w:rsidRPr="00510A14">
        <w:rPr>
          <w:vertAlign w:val="superscript"/>
        </w:rPr>
        <w:t xml:space="preserve">  </w:t>
      </w:r>
      <w:r>
        <w:t>:</w:t>
      </w:r>
      <w:proofErr w:type="gramEnd"/>
      <w:r>
        <w:t xml:space="preserve"> </w:t>
      </w:r>
      <w:r w:rsidR="005C3AA3">
        <w:t>Complete dataset selection and establish business objectiv</w:t>
      </w:r>
      <w:r>
        <w:t>es.</w:t>
      </w:r>
    </w:p>
    <w:p w14:paraId="2B42CD5A" w14:textId="77777777" w:rsidR="00510A14" w:rsidRDefault="00510A14" w:rsidP="00510A14">
      <w:pPr>
        <w:pStyle w:val="ListParagraph"/>
        <w:spacing w:after="0" w:line="240" w:lineRule="auto"/>
        <w:ind w:left="2214"/>
      </w:pPr>
    </w:p>
    <w:p w14:paraId="6C1D20DE" w14:textId="249ABD4A" w:rsidR="005C3AA3" w:rsidRDefault="00510A14" w:rsidP="00CC30D9">
      <w:pPr>
        <w:pStyle w:val="ListParagraph"/>
        <w:numPr>
          <w:ilvl w:val="0"/>
          <w:numId w:val="24"/>
        </w:numPr>
        <w:spacing w:after="0" w:line="240" w:lineRule="auto"/>
      </w:pPr>
      <w:r w:rsidRPr="00510A14">
        <w:rPr>
          <w:b/>
        </w:rPr>
        <w:t xml:space="preserve">Saturday February </w:t>
      </w:r>
      <w:proofErr w:type="gramStart"/>
      <w:r w:rsidRPr="00510A14">
        <w:rPr>
          <w:b/>
        </w:rPr>
        <w:t>1</w:t>
      </w:r>
      <w:r w:rsidRPr="00510A14">
        <w:rPr>
          <w:b/>
          <w:vertAlign w:val="superscript"/>
        </w:rPr>
        <w:t>st</w:t>
      </w:r>
      <w:r>
        <w:t xml:space="preserve"> :</w:t>
      </w:r>
      <w:proofErr w:type="gramEnd"/>
      <w:r>
        <w:t xml:space="preserve"> </w:t>
      </w:r>
      <w:r w:rsidR="00D12A34">
        <w:t>Complete Data Understanding, Data Preparation, an</w:t>
      </w:r>
      <w:r>
        <w:t>d preliminary model assessment.</w:t>
      </w:r>
    </w:p>
    <w:p w14:paraId="73C340D2" w14:textId="77777777" w:rsidR="00510A14" w:rsidRDefault="00510A14" w:rsidP="00510A14">
      <w:pPr>
        <w:spacing w:after="0" w:line="240" w:lineRule="auto"/>
        <w:ind w:left="0"/>
      </w:pPr>
    </w:p>
    <w:p w14:paraId="3482CFDF" w14:textId="23C2BDD3" w:rsidR="005C3AA3" w:rsidRDefault="00510A14" w:rsidP="00510A14">
      <w:pPr>
        <w:pStyle w:val="ListParagraph"/>
        <w:numPr>
          <w:ilvl w:val="0"/>
          <w:numId w:val="24"/>
        </w:numPr>
        <w:spacing w:after="0" w:line="240" w:lineRule="auto"/>
      </w:pPr>
      <w:r w:rsidRPr="00510A14">
        <w:rPr>
          <w:b/>
        </w:rPr>
        <w:t xml:space="preserve">Saturday February </w:t>
      </w:r>
      <w:proofErr w:type="gramStart"/>
      <w:r w:rsidRPr="00510A14">
        <w:rPr>
          <w:b/>
        </w:rPr>
        <w:t>8</w:t>
      </w:r>
      <w:r w:rsidRPr="00510A14">
        <w:rPr>
          <w:b/>
          <w:vertAlign w:val="superscript"/>
        </w:rPr>
        <w:t xml:space="preserve">th </w:t>
      </w:r>
      <w:r w:rsidRPr="00510A14">
        <w:t>:</w:t>
      </w:r>
      <w:proofErr w:type="gramEnd"/>
      <w:r w:rsidRPr="00510A14">
        <w:t xml:space="preserve"> </w:t>
      </w:r>
      <w:r w:rsidR="00D12A34">
        <w:t>Complete Modelling and Evaluation, determine Producti</w:t>
      </w:r>
      <w:r>
        <w:t>on approach. Present to class.</w:t>
      </w:r>
    </w:p>
    <w:p w14:paraId="1AF42882" w14:textId="77777777" w:rsidR="00510A14" w:rsidRPr="005C3AA3" w:rsidRDefault="00510A14" w:rsidP="00510A14">
      <w:pPr>
        <w:spacing w:after="0" w:line="240" w:lineRule="auto"/>
        <w:ind w:left="0"/>
      </w:pPr>
    </w:p>
    <w:p w14:paraId="53DD0A32" w14:textId="24C6DA94" w:rsidR="00D12A34" w:rsidRDefault="00510A14" w:rsidP="005C3AA3">
      <w:pPr>
        <w:pStyle w:val="ListParagraph"/>
        <w:numPr>
          <w:ilvl w:val="0"/>
          <w:numId w:val="24"/>
        </w:numPr>
        <w:spacing w:after="0" w:line="240" w:lineRule="auto"/>
      </w:pPr>
      <w:r w:rsidRPr="00510A14">
        <w:rPr>
          <w:b/>
        </w:rPr>
        <w:t xml:space="preserve">Sunday February </w:t>
      </w:r>
      <w:proofErr w:type="gramStart"/>
      <w:r w:rsidRPr="00510A14">
        <w:rPr>
          <w:b/>
        </w:rPr>
        <w:t>9</w:t>
      </w:r>
      <w:r w:rsidRPr="00510A14">
        <w:rPr>
          <w:b/>
          <w:vertAlign w:val="superscript"/>
        </w:rPr>
        <w:t>th</w:t>
      </w:r>
      <w:r>
        <w:rPr>
          <w:b/>
        </w:rPr>
        <w:t xml:space="preserve"> </w:t>
      </w:r>
      <w:r>
        <w:t>:</w:t>
      </w:r>
      <w:proofErr w:type="gramEnd"/>
      <w:r>
        <w:t xml:space="preserve"> </w:t>
      </w:r>
      <w:r w:rsidR="00D12A34">
        <w:t>Submit CA final report with recommendations</w:t>
      </w:r>
      <w:r>
        <w:t>.</w:t>
      </w:r>
      <w:r w:rsidR="00D12A34">
        <w:t xml:space="preserve"> </w:t>
      </w:r>
    </w:p>
    <w:p w14:paraId="61DCFC79" w14:textId="77777777" w:rsidR="00D12A34" w:rsidRDefault="00D12A34" w:rsidP="00D12A34"/>
    <w:p w14:paraId="75CEA5C4" w14:textId="77777777" w:rsidR="00D12A34" w:rsidRDefault="00D12A34" w:rsidP="00D12A34"/>
    <w:p w14:paraId="21AE93B1" w14:textId="77777777" w:rsidR="00D12A34" w:rsidRPr="00D12A34" w:rsidRDefault="00D12A34" w:rsidP="00D12A34">
      <w:pPr>
        <w:rPr>
          <w:b/>
        </w:rPr>
      </w:pPr>
      <w:r w:rsidRPr="00D12A34">
        <w:rPr>
          <w:b/>
        </w:rPr>
        <w:lastRenderedPageBreak/>
        <w:t>Assessment of Tools</w:t>
      </w:r>
    </w:p>
    <w:p w14:paraId="51BA0771" w14:textId="77777777" w:rsidR="00D12A34" w:rsidRDefault="00D12A34" w:rsidP="00D12A34">
      <w:r>
        <w:t xml:space="preserve">In order to gain an insight into the use of commonly used industry tool, the majority of the data mining approach was conducted in </w:t>
      </w:r>
      <w:proofErr w:type="spellStart"/>
      <w:r w:rsidRPr="00D12A34">
        <w:rPr>
          <w:b/>
          <w:i/>
        </w:rPr>
        <w:t>RapidMiner</w:t>
      </w:r>
      <w:proofErr w:type="spellEnd"/>
      <w:r>
        <w:t xml:space="preserve"> (as can be seen in the screenshots used throughout this document).</w:t>
      </w:r>
    </w:p>
    <w:p w14:paraId="68BC48F3" w14:textId="77777777" w:rsidR="00D12A34" w:rsidRDefault="00D12A34" w:rsidP="00D12A34"/>
    <w:p w14:paraId="1A477662" w14:textId="77777777" w:rsidR="00D12A34" w:rsidRDefault="00D12A34" w:rsidP="00D12A34">
      <w:r>
        <w:t xml:space="preserve">However, early stage data analysis and some preparation used </w:t>
      </w:r>
      <w:r w:rsidRPr="00D12A34">
        <w:rPr>
          <w:b/>
          <w:i/>
        </w:rPr>
        <w:t>Python</w:t>
      </w:r>
      <w:r>
        <w:t xml:space="preserve"> scripting. This was partially because of familiarity with Python from earlier CA work on the course and also to provide some quick additional verification of the </w:t>
      </w:r>
      <w:proofErr w:type="spellStart"/>
      <w:r>
        <w:t>RapidMiner</w:t>
      </w:r>
      <w:proofErr w:type="spellEnd"/>
      <w:r>
        <w:t xml:space="preserve"> outputs.</w:t>
      </w:r>
    </w:p>
    <w:p w14:paraId="42955ADA" w14:textId="77777777" w:rsidR="00D12A34" w:rsidRDefault="00D12A34" w:rsidP="00D12A34"/>
    <w:p w14:paraId="76CB4172" w14:textId="77777777" w:rsidR="00D12A34" w:rsidRDefault="00D12A34" w:rsidP="00D12A34">
      <w:r>
        <w:t>Excel was used for part of the validation process on predictions made by the model on new data.</w:t>
      </w:r>
    </w:p>
    <w:p w14:paraId="6FA3E8FA" w14:textId="77777777" w:rsidR="002B1B82" w:rsidRDefault="002B1B82" w:rsidP="00B46793"/>
    <w:p w14:paraId="299DE76A" w14:textId="792C65A7" w:rsidR="00E216C7" w:rsidRDefault="00124EA4" w:rsidP="00E216C7">
      <w:pPr>
        <w:pStyle w:val="Heading1"/>
      </w:pPr>
      <w:bookmarkStart w:id="10" w:name="_Toc30776272"/>
      <w:r>
        <w:lastRenderedPageBreak/>
        <w:t xml:space="preserve">Data </w:t>
      </w:r>
      <w:r w:rsidR="002B1B82">
        <w:t>Understanding</w:t>
      </w:r>
      <w:bookmarkEnd w:id="10"/>
    </w:p>
    <w:p w14:paraId="29C38E53" w14:textId="458BAB04" w:rsidR="00652F9C" w:rsidRDefault="002B1B82" w:rsidP="00E216C7">
      <w:pPr>
        <w:pStyle w:val="Heading2"/>
      </w:pPr>
      <w:bookmarkStart w:id="11" w:name="_Toc30776273"/>
      <w:r>
        <w:t>Collect Initial Data</w:t>
      </w:r>
      <w:bookmarkEnd w:id="11"/>
    </w:p>
    <w:p w14:paraId="4B887F45" w14:textId="15839DD6" w:rsidR="00C767D1" w:rsidRDefault="00B961CA" w:rsidP="002B1B82">
      <w:r>
        <w:t xml:space="preserve">This involves the </w:t>
      </w:r>
      <w:r w:rsidR="00435554">
        <w:t>acquisition</w:t>
      </w:r>
      <w:r>
        <w:t xml:space="preserve"> of data and loading into our chosen data mining tool kits.</w:t>
      </w:r>
    </w:p>
    <w:p w14:paraId="7EFF6829" w14:textId="77777777" w:rsidR="00574308" w:rsidRDefault="00574308" w:rsidP="002B1B82">
      <w:pPr>
        <w:rPr>
          <w:b/>
        </w:rPr>
      </w:pPr>
    </w:p>
    <w:p w14:paraId="61A24A2B" w14:textId="01672A78" w:rsidR="00B961CA" w:rsidRPr="00B961CA" w:rsidRDefault="00B961CA" w:rsidP="002B1B82">
      <w:pPr>
        <w:rPr>
          <w:b/>
        </w:rPr>
      </w:pPr>
      <w:r w:rsidRPr="00B961CA">
        <w:rPr>
          <w:b/>
        </w:rPr>
        <w:t>Initial Data Collection Report</w:t>
      </w:r>
    </w:p>
    <w:p w14:paraId="0485909B" w14:textId="42FE448C" w:rsidR="00CF1328" w:rsidRDefault="00CF1328" w:rsidP="002B1B82">
      <w:r>
        <w:t xml:space="preserve">As described in Section </w:t>
      </w:r>
      <w:r>
        <w:fldChar w:fldCharType="begin"/>
      </w:r>
      <w:r>
        <w:instrText xml:space="preserve"> REF _Ref30959421 \r \h </w:instrText>
      </w:r>
      <w:r>
        <w:fldChar w:fldCharType="separate"/>
      </w:r>
      <w:r>
        <w:t>2.2</w:t>
      </w:r>
      <w:r>
        <w:fldChar w:fldCharType="end"/>
      </w:r>
      <w:r>
        <w:t xml:space="preserve"> of this document the dataset for the CA is taken from the </w:t>
      </w:r>
      <w:proofErr w:type="spellStart"/>
      <w:r>
        <w:t>Kaggle</w:t>
      </w:r>
      <w:proofErr w:type="spellEnd"/>
      <w:r>
        <w:t xml:space="preserve"> website, specifically from the </w:t>
      </w:r>
      <w:proofErr w:type="gramStart"/>
      <w:r>
        <w:t>URL :</w:t>
      </w:r>
      <w:proofErr w:type="gramEnd"/>
      <w:r>
        <w:t xml:space="preserve"> </w:t>
      </w:r>
      <w:hyperlink r:id="rId24" w:history="1">
        <w:r w:rsidRPr="00AF6B21">
          <w:rPr>
            <w:rStyle w:val="Hyperlink"/>
          </w:rPr>
          <w:t>https://www.kaggle.com/uciml/red-wine-quality-cortez-et-al-2009</w:t>
        </w:r>
      </w:hyperlink>
      <w:r>
        <w:t>, which in turn references the original UCI Machine Learning source.</w:t>
      </w:r>
    </w:p>
    <w:p w14:paraId="7A3D756C" w14:textId="4E930215" w:rsidR="00CF1328" w:rsidRDefault="00CF1328" w:rsidP="002B1B82">
      <w:r>
        <w:rPr>
          <w:noProof/>
          <w:lang w:val="en-IE" w:eastAsia="en-IE"/>
        </w:rPr>
        <w:drawing>
          <wp:inline distT="0" distB="0" distL="0" distR="0" wp14:anchorId="78C3B4F8" wp14:editId="7166A56F">
            <wp:extent cx="5779135"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9135" cy="2105025"/>
                    </a:xfrm>
                    <a:prstGeom prst="rect">
                      <a:avLst/>
                    </a:prstGeom>
                  </pic:spPr>
                </pic:pic>
              </a:graphicData>
            </a:graphic>
          </wp:inline>
        </w:drawing>
      </w:r>
    </w:p>
    <w:p w14:paraId="3BA061AE" w14:textId="56EFC623" w:rsidR="00574308" w:rsidRDefault="00574308" w:rsidP="00574308">
      <w:pPr>
        <w:jc w:val="center"/>
      </w:pPr>
      <w:r>
        <w:t>Figure n</w:t>
      </w:r>
    </w:p>
    <w:p w14:paraId="2447DADD" w14:textId="1157E564" w:rsidR="00FB5200" w:rsidRDefault="00430E3C" w:rsidP="002B1B82">
      <w:r>
        <w:t xml:space="preserve">In Appendix A of this document there is </w:t>
      </w:r>
      <w:proofErr w:type="gramStart"/>
      <w:r>
        <w:t>an</w:t>
      </w:r>
      <w:proofErr w:type="gramEnd"/>
      <w:r>
        <w:t xml:space="preserve"> brief guide to understanding wine types and composition, with particular relevance to the </w:t>
      </w:r>
      <w:proofErr w:type="spellStart"/>
      <w:r>
        <w:t>checmical</w:t>
      </w:r>
      <w:proofErr w:type="spellEnd"/>
      <w:r>
        <w:t xml:space="preserve"> data points in this dataset. (</w:t>
      </w:r>
      <w:proofErr w:type="gramStart"/>
      <w:r>
        <w:t>Source :</w:t>
      </w:r>
      <w:proofErr w:type="gramEnd"/>
      <w:r>
        <w:t xml:space="preserve"> </w:t>
      </w:r>
      <w:r w:rsidRPr="00574308">
        <w:rPr>
          <w:i/>
        </w:rPr>
        <w:t>https://github.com/dipanjanS</w:t>
      </w:r>
      <w:r>
        <w:t>).</w:t>
      </w:r>
    </w:p>
    <w:p w14:paraId="3C92AC89" w14:textId="76DAD673" w:rsidR="00430E3C" w:rsidRDefault="00574308" w:rsidP="002B1B82">
      <w:r>
        <w:t xml:space="preserve">Downloading the CSV file from </w:t>
      </w:r>
      <w:proofErr w:type="spellStart"/>
      <w:r>
        <w:t>Kaggle</w:t>
      </w:r>
      <w:proofErr w:type="spellEnd"/>
      <w:r>
        <w:t xml:space="preserve"> is a straightforward exercise and the CSV file itself is just 101 kB.</w:t>
      </w:r>
    </w:p>
    <w:p w14:paraId="4461F556" w14:textId="08D9EBF4" w:rsidR="00574308" w:rsidRDefault="00574308" w:rsidP="002B1B82">
      <w:r>
        <w:t xml:space="preserve">For preliminary data analysis the CVS file on Red Wine quality loads without issue into </w:t>
      </w:r>
      <w:proofErr w:type="spellStart"/>
      <w:r>
        <w:t>RapidMiner</w:t>
      </w:r>
      <w:proofErr w:type="spellEnd"/>
      <w:r>
        <w:t>.</w:t>
      </w:r>
    </w:p>
    <w:p w14:paraId="6D818852" w14:textId="70AB48F8" w:rsidR="00B961CA" w:rsidRDefault="00574308" w:rsidP="002B1B82">
      <w:r>
        <w:rPr>
          <w:noProof/>
          <w:lang w:val="en-IE" w:eastAsia="en-IE"/>
        </w:rPr>
        <w:drawing>
          <wp:inline distT="0" distB="0" distL="0" distR="0" wp14:anchorId="761B4568" wp14:editId="19F59FC7">
            <wp:extent cx="5664835" cy="1914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4835" cy="1914525"/>
                    </a:xfrm>
                    <a:prstGeom prst="rect">
                      <a:avLst/>
                    </a:prstGeom>
                  </pic:spPr>
                </pic:pic>
              </a:graphicData>
            </a:graphic>
          </wp:inline>
        </w:drawing>
      </w:r>
    </w:p>
    <w:p w14:paraId="1875F3A7" w14:textId="66AAFB6C" w:rsidR="00124EA4" w:rsidRDefault="00574308" w:rsidP="00574308">
      <w:pPr>
        <w:jc w:val="center"/>
        <w:rPr>
          <w:b/>
          <w:bCs/>
          <w:iCs/>
          <w:color w:val="3C8D94"/>
          <w:sz w:val="26"/>
          <w:szCs w:val="28"/>
        </w:rPr>
      </w:pPr>
      <w:r>
        <w:t>Figure n</w:t>
      </w:r>
    </w:p>
    <w:p w14:paraId="0AFDF3AB" w14:textId="77777777" w:rsidR="00B961CA" w:rsidRDefault="00B961CA">
      <w:pPr>
        <w:spacing w:after="0" w:line="240" w:lineRule="auto"/>
        <w:ind w:left="0"/>
        <w:rPr>
          <w:b/>
          <w:bCs/>
          <w:iCs/>
          <w:color w:val="3C8D94"/>
          <w:sz w:val="26"/>
          <w:szCs w:val="28"/>
        </w:rPr>
      </w:pPr>
      <w:r>
        <w:br w:type="page"/>
      </w:r>
    </w:p>
    <w:p w14:paraId="0010FC5A" w14:textId="0536A4DC" w:rsidR="00124EA4" w:rsidRDefault="00435554" w:rsidP="00797139">
      <w:pPr>
        <w:pStyle w:val="Heading2"/>
      </w:pPr>
      <w:bookmarkStart w:id="12" w:name="_Toc30776274"/>
      <w:r>
        <w:lastRenderedPageBreak/>
        <w:t>Describe</w:t>
      </w:r>
      <w:r w:rsidR="002B1B82">
        <w:t xml:space="preserve"> Data</w:t>
      </w:r>
      <w:bookmarkEnd w:id="12"/>
    </w:p>
    <w:p w14:paraId="79D229FB" w14:textId="28CAC15B" w:rsidR="00124EA4" w:rsidRDefault="00B961CA" w:rsidP="002B1B82">
      <w:pPr>
        <w:rPr>
          <w:spacing w:val="-1"/>
          <w:szCs w:val="22"/>
          <w:shd w:val="clear" w:color="auto" w:fill="FFFFFF"/>
        </w:rPr>
      </w:pPr>
      <w:r>
        <w:rPr>
          <w:spacing w:val="-1"/>
          <w:szCs w:val="22"/>
          <w:shd w:val="clear" w:color="auto" w:fill="FFFFFF"/>
        </w:rPr>
        <w:t>This involves an examination of the ‘gross’ (or ‘surface’) data and a report on the results.</w:t>
      </w:r>
    </w:p>
    <w:p w14:paraId="5D2D2AAB" w14:textId="77777777" w:rsidR="00B961CA" w:rsidRDefault="00B961CA" w:rsidP="002B1B82">
      <w:pPr>
        <w:rPr>
          <w:spacing w:val="-1"/>
          <w:szCs w:val="22"/>
          <w:shd w:val="clear" w:color="auto" w:fill="FFFFFF"/>
        </w:rPr>
      </w:pPr>
    </w:p>
    <w:p w14:paraId="056894BB" w14:textId="2CFB4E64" w:rsidR="00B961CA" w:rsidRPr="00B961CA" w:rsidRDefault="00B961CA" w:rsidP="002B1B82">
      <w:pPr>
        <w:rPr>
          <w:b/>
          <w:spacing w:val="-1"/>
          <w:szCs w:val="22"/>
          <w:shd w:val="clear" w:color="auto" w:fill="FFFFFF"/>
        </w:rPr>
      </w:pPr>
      <w:r w:rsidRPr="00B961CA">
        <w:rPr>
          <w:b/>
          <w:spacing w:val="-1"/>
          <w:szCs w:val="22"/>
          <w:shd w:val="clear" w:color="auto" w:fill="FFFFFF"/>
        </w:rPr>
        <w:t>Data Description Report</w:t>
      </w:r>
    </w:p>
    <w:p w14:paraId="01B7A7C0" w14:textId="77777777" w:rsidR="003A550E" w:rsidRDefault="003A550E" w:rsidP="003A550E">
      <w:r>
        <w:t>The file is on a CSV format, and contains 1600 row with 12 attribute columns in the following structure:</w:t>
      </w:r>
    </w:p>
    <w:p w14:paraId="7DAB2772" w14:textId="77777777" w:rsidR="003A550E" w:rsidRPr="003A550E" w:rsidRDefault="003A550E" w:rsidP="003A550E">
      <w:pPr>
        <w:rPr>
          <w:szCs w:val="22"/>
          <w:shd w:val="clear" w:color="auto" w:fill="FFFFFF"/>
        </w:rPr>
      </w:pPr>
      <w:r w:rsidRPr="005D7518">
        <w:rPr>
          <w:b/>
          <w:i/>
          <w:szCs w:val="22"/>
          <w:shd w:val="clear" w:color="auto" w:fill="FFFFFF"/>
        </w:rPr>
        <w:t>Input variables</w:t>
      </w:r>
      <w:r w:rsidRPr="003A550E">
        <w:rPr>
          <w:szCs w:val="22"/>
          <w:shd w:val="clear" w:color="auto" w:fill="FFFFFF"/>
        </w:rPr>
        <w:t xml:space="preserve"> (based on physicochemical tests):</w:t>
      </w:r>
      <w:r w:rsidRPr="003A550E">
        <w:rPr>
          <w:szCs w:val="22"/>
        </w:rPr>
        <w:br/>
      </w:r>
      <w:r w:rsidRPr="003A550E">
        <w:rPr>
          <w:szCs w:val="22"/>
          <w:shd w:val="clear" w:color="auto" w:fill="FFFFFF"/>
        </w:rPr>
        <w:t>1 - fixed acidity</w:t>
      </w:r>
      <w:r w:rsidRPr="003A550E">
        <w:rPr>
          <w:szCs w:val="22"/>
        </w:rPr>
        <w:br/>
      </w:r>
      <w:r w:rsidRPr="003A550E">
        <w:rPr>
          <w:szCs w:val="22"/>
          <w:shd w:val="clear" w:color="auto" w:fill="FFFFFF"/>
        </w:rPr>
        <w:t>2 - volatile acidity</w:t>
      </w:r>
      <w:r w:rsidRPr="003A550E">
        <w:rPr>
          <w:szCs w:val="22"/>
        </w:rPr>
        <w:br/>
      </w:r>
      <w:r w:rsidRPr="003A550E">
        <w:rPr>
          <w:szCs w:val="22"/>
          <w:shd w:val="clear" w:color="auto" w:fill="FFFFFF"/>
        </w:rPr>
        <w:t>3 - citric acid</w:t>
      </w:r>
      <w:r w:rsidRPr="003A550E">
        <w:rPr>
          <w:szCs w:val="22"/>
        </w:rPr>
        <w:br/>
      </w:r>
      <w:r w:rsidRPr="003A550E">
        <w:rPr>
          <w:szCs w:val="22"/>
          <w:shd w:val="clear" w:color="auto" w:fill="FFFFFF"/>
        </w:rPr>
        <w:t>4 - residual sugar</w:t>
      </w:r>
      <w:r w:rsidRPr="003A550E">
        <w:rPr>
          <w:szCs w:val="22"/>
        </w:rPr>
        <w:br/>
      </w:r>
      <w:r w:rsidRPr="003A550E">
        <w:rPr>
          <w:szCs w:val="22"/>
          <w:shd w:val="clear" w:color="auto" w:fill="FFFFFF"/>
        </w:rPr>
        <w:t>5 - chlorides</w:t>
      </w:r>
      <w:r w:rsidRPr="003A550E">
        <w:rPr>
          <w:szCs w:val="22"/>
        </w:rPr>
        <w:br/>
      </w:r>
      <w:r w:rsidRPr="003A550E">
        <w:rPr>
          <w:szCs w:val="22"/>
          <w:shd w:val="clear" w:color="auto" w:fill="FFFFFF"/>
        </w:rPr>
        <w:t xml:space="preserve">6 - free </w:t>
      </w:r>
      <w:proofErr w:type="spellStart"/>
      <w:r w:rsidRPr="003A550E">
        <w:rPr>
          <w:szCs w:val="22"/>
          <w:shd w:val="clear" w:color="auto" w:fill="FFFFFF"/>
        </w:rPr>
        <w:t>sulfur</w:t>
      </w:r>
      <w:proofErr w:type="spellEnd"/>
      <w:r w:rsidRPr="003A550E">
        <w:rPr>
          <w:szCs w:val="22"/>
          <w:shd w:val="clear" w:color="auto" w:fill="FFFFFF"/>
        </w:rPr>
        <w:t xml:space="preserve"> dioxide</w:t>
      </w:r>
      <w:r w:rsidRPr="003A550E">
        <w:rPr>
          <w:szCs w:val="22"/>
        </w:rPr>
        <w:br/>
      </w:r>
      <w:r w:rsidRPr="003A550E">
        <w:rPr>
          <w:szCs w:val="22"/>
          <w:shd w:val="clear" w:color="auto" w:fill="FFFFFF"/>
        </w:rPr>
        <w:t xml:space="preserve">7 - total </w:t>
      </w:r>
      <w:proofErr w:type="spellStart"/>
      <w:r w:rsidRPr="003A550E">
        <w:rPr>
          <w:szCs w:val="22"/>
          <w:shd w:val="clear" w:color="auto" w:fill="FFFFFF"/>
        </w:rPr>
        <w:t>sulfur</w:t>
      </w:r>
      <w:proofErr w:type="spellEnd"/>
      <w:r w:rsidRPr="003A550E">
        <w:rPr>
          <w:szCs w:val="22"/>
          <w:shd w:val="clear" w:color="auto" w:fill="FFFFFF"/>
        </w:rPr>
        <w:t xml:space="preserve"> dioxide</w:t>
      </w:r>
      <w:r w:rsidRPr="003A550E">
        <w:rPr>
          <w:szCs w:val="22"/>
        </w:rPr>
        <w:br/>
      </w:r>
      <w:r w:rsidRPr="003A550E">
        <w:rPr>
          <w:szCs w:val="22"/>
          <w:shd w:val="clear" w:color="auto" w:fill="FFFFFF"/>
        </w:rPr>
        <w:t>8 - density</w:t>
      </w:r>
      <w:r w:rsidRPr="003A550E">
        <w:rPr>
          <w:szCs w:val="22"/>
        </w:rPr>
        <w:br/>
      </w:r>
      <w:r w:rsidRPr="003A550E">
        <w:rPr>
          <w:szCs w:val="22"/>
          <w:shd w:val="clear" w:color="auto" w:fill="FFFFFF"/>
        </w:rPr>
        <w:t>9 - pH</w:t>
      </w:r>
      <w:r w:rsidRPr="003A550E">
        <w:rPr>
          <w:szCs w:val="22"/>
        </w:rPr>
        <w:br/>
      </w:r>
      <w:r w:rsidRPr="003A550E">
        <w:rPr>
          <w:szCs w:val="22"/>
          <w:shd w:val="clear" w:color="auto" w:fill="FFFFFF"/>
        </w:rPr>
        <w:t>10 - sulphates</w:t>
      </w:r>
      <w:r w:rsidRPr="003A550E">
        <w:rPr>
          <w:szCs w:val="22"/>
        </w:rPr>
        <w:br/>
      </w:r>
      <w:r w:rsidRPr="003A550E">
        <w:rPr>
          <w:szCs w:val="22"/>
          <w:shd w:val="clear" w:color="auto" w:fill="FFFFFF"/>
        </w:rPr>
        <w:t>11 – alcohol</w:t>
      </w:r>
    </w:p>
    <w:p w14:paraId="2A15312F" w14:textId="77777777" w:rsidR="003A550E" w:rsidRPr="003A550E" w:rsidRDefault="003A550E" w:rsidP="003A550E">
      <w:pPr>
        <w:rPr>
          <w:szCs w:val="22"/>
        </w:rPr>
      </w:pPr>
      <w:r>
        <w:rPr>
          <w:sz w:val="21"/>
          <w:szCs w:val="21"/>
        </w:rPr>
        <w:br/>
      </w:r>
      <w:r w:rsidRPr="005D7518">
        <w:rPr>
          <w:b/>
          <w:i/>
          <w:szCs w:val="22"/>
          <w:shd w:val="clear" w:color="auto" w:fill="FFFFFF"/>
        </w:rPr>
        <w:t>Output</w:t>
      </w:r>
      <w:r w:rsidRPr="003A550E">
        <w:rPr>
          <w:szCs w:val="22"/>
          <w:shd w:val="clear" w:color="auto" w:fill="FFFFFF"/>
        </w:rPr>
        <w:t xml:space="preserve"> variable (based on sensory data):</w:t>
      </w:r>
      <w:r w:rsidRPr="003A550E">
        <w:rPr>
          <w:szCs w:val="22"/>
        </w:rPr>
        <w:br/>
      </w:r>
      <w:r w:rsidRPr="003A550E">
        <w:rPr>
          <w:szCs w:val="22"/>
          <w:shd w:val="clear" w:color="auto" w:fill="FFFFFF"/>
        </w:rPr>
        <w:t>12 - quality (score between 0 and 10)</w:t>
      </w:r>
    </w:p>
    <w:p w14:paraId="470764ED" w14:textId="77777777" w:rsidR="003A550E" w:rsidRDefault="003A550E" w:rsidP="002B1B82">
      <w:pPr>
        <w:rPr>
          <w:spacing w:val="-1"/>
          <w:szCs w:val="22"/>
          <w:shd w:val="clear" w:color="auto" w:fill="FFFFFF"/>
        </w:rPr>
      </w:pPr>
    </w:p>
    <w:p w14:paraId="174A8D03" w14:textId="5F3D984C" w:rsidR="00E60212" w:rsidRDefault="00E60212" w:rsidP="002B1B82">
      <w:pPr>
        <w:rPr>
          <w:spacing w:val="-1"/>
          <w:szCs w:val="22"/>
          <w:shd w:val="clear" w:color="auto" w:fill="FFFFFF"/>
        </w:rPr>
      </w:pPr>
      <w:r>
        <w:rPr>
          <w:spacing w:val="-1"/>
          <w:szCs w:val="22"/>
          <w:shd w:val="clear" w:color="auto" w:fill="FFFFFF"/>
        </w:rPr>
        <w:t xml:space="preserve">A surface view in </w:t>
      </w:r>
      <w:proofErr w:type="spellStart"/>
      <w:r>
        <w:rPr>
          <w:spacing w:val="-1"/>
          <w:szCs w:val="22"/>
          <w:shd w:val="clear" w:color="auto" w:fill="FFFFFF"/>
        </w:rPr>
        <w:t>NotePad</w:t>
      </w:r>
      <w:proofErr w:type="spellEnd"/>
      <w:r>
        <w:rPr>
          <w:spacing w:val="-1"/>
          <w:szCs w:val="22"/>
          <w:shd w:val="clear" w:color="auto" w:fill="FFFFFF"/>
        </w:rPr>
        <w:t>++ shows the following sample structure;</w:t>
      </w:r>
    </w:p>
    <w:p w14:paraId="590889D4" w14:textId="3E447A91" w:rsidR="00E60212" w:rsidRDefault="00E60212" w:rsidP="002B1B82">
      <w:pPr>
        <w:rPr>
          <w:szCs w:val="22"/>
        </w:rPr>
      </w:pPr>
      <w:r>
        <w:rPr>
          <w:noProof/>
          <w:lang w:val="en-IE" w:eastAsia="en-IE"/>
        </w:rPr>
        <w:drawing>
          <wp:inline distT="0" distB="0" distL="0" distR="0" wp14:anchorId="641ED5A7" wp14:editId="372D7A38">
            <wp:extent cx="5779135"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9135" cy="1943100"/>
                    </a:xfrm>
                    <a:prstGeom prst="rect">
                      <a:avLst/>
                    </a:prstGeom>
                  </pic:spPr>
                </pic:pic>
              </a:graphicData>
            </a:graphic>
          </wp:inline>
        </w:drawing>
      </w:r>
    </w:p>
    <w:p w14:paraId="6CAFCD7F" w14:textId="2EDE338D" w:rsidR="00E60212" w:rsidRDefault="00E60212" w:rsidP="00E60212">
      <w:pPr>
        <w:jc w:val="center"/>
        <w:rPr>
          <w:szCs w:val="22"/>
        </w:rPr>
      </w:pPr>
      <w:r>
        <w:rPr>
          <w:szCs w:val="22"/>
        </w:rPr>
        <w:t>Figure n</w:t>
      </w:r>
    </w:p>
    <w:p w14:paraId="1D6C85BC" w14:textId="77A37AA4" w:rsidR="00E60212" w:rsidRDefault="00E60212" w:rsidP="00E60212">
      <w:pPr>
        <w:rPr>
          <w:szCs w:val="22"/>
        </w:rPr>
      </w:pPr>
      <w:r>
        <w:rPr>
          <w:szCs w:val="22"/>
        </w:rPr>
        <w:t xml:space="preserve">In line with the description of the dataset in </w:t>
      </w:r>
      <w:proofErr w:type="spellStart"/>
      <w:r>
        <w:rPr>
          <w:szCs w:val="22"/>
        </w:rPr>
        <w:t>Kaggle</w:t>
      </w:r>
      <w:proofErr w:type="spellEnd"/>
      <w:r>
        <w:rPr>
          <w:szCs w:val="22"/>
        </w:rPr>
        <w:t>, the dataset contains header information but the remainder of the dataset is purely numeric</w:t>
      </w:r>
      <w:r w:rsidR="003A63AB">
        <w:rPr>
          <w:szCs w:val="22"/>
        </w:rPr>
        <w:t>.</w:t>
      </w:r>
    </w:p>
    <w:p w14:paraId="2D6E32E6" w14:textId="2F9D3F19" w:rsidR="003A63AB" w:rsidRPr="00124EA4" w:rsidRDefault="003A63AB" w:rsidP="00E60212">
      <w:pPr>
        <w:rPr>
          <w:szCs w:val="22"/>
        </w:rPr>
      </w:pPr>
      <w:r>
        <w:rPr>
          <w:szCs w:val="22"/>
        </w:rPr>
        <w:t>Given that this is a dataset aimed at relative new comers to the work of Machine Learning, it does not seem likely that there will be any invalid or missing data entries. We would expect this to be borne out in the analysis in the following sections of this document.</w:t>
      </w:r>
      <w:bookmarkStart w:id="13" w:name="_GoBack"/>
      <w:bookmarkEnd w:id="13"/>
    </w:p>
    <w:p w14:paraId="0EA171E8" w14:textId="77777777" w:rsidR="004D35B8" w:rsidRDefault="004D35B8" w:rsidP="004D35B8">
      <w:pPr>
        <w:pStyle w:val="Heading2"/>
        <w:numPr>
          <w:ilvl w:val="0"/>
          <w:numId w:val="0"/>
        </w:numPr>
        <w:ind w:left="1134"/>
      </w:pPr>
    </w:p>
    <w:p w14:paraId="481C43B7" w14:textId="77777777" w:rsidR="001F1665" w:rsidRDefault="001F1665">
      <w:pPr>
        <w:spacing w:after="0" w:line="240" w:lineRule="auto"/>
        <w:ind w:left="0"/>
        <w:rPr>
          <w:b/>
          <w:bCs/>
          <w:iCs/>
          <w:color w:val="3C8D94"/>
          <w:sz w:val="26"/>
          <w:szCs w:val="28"/>
        </w:rPr>
      </w:pPr>
      <w:r>
        <w:br w:type="page"/>
      </w:r>
    </w:p>
    <w:p w14:paraId="629B7E29" w14:textId="63CCEFE6" w:rsidR="00797139" w:rsidRDefault="002B1B82" w:rsidP="00797139">
      <w:pPr>
        <w:pStyle w:val="Heading2"/>
      </w:pPr>
      <w:bookmarkStart w:id="14" w:name="_Toc30776275"/>
      <w:r>
        <w:lastRenderedPageBreak/>
        <w:t>Explore</w:t>
      </w:r>
      <w:r w:rsidR="00124EA4">
        <w:t xml:space="preserve"> Data</w:t>
      </w:r>
      <w:bookmarkEnd w:id="14"/>
    </w:p>
    <w:p w14:paraId="083EEABE" w14:textId="09A3C1A5" w:rsidR="00124EA4" w:rsidRDefault="001F1665" w:rsidP="001F1665">
      <w:r>
        <w:t>This task addresses data mining questions using querying, visualization, and reporting techniques.</w:t>
      </w:r>
    </w:p>
    <w:p w14:paraId="30DF82A5" w14:textId="77777777" w:rsidR="001F1665" w:rsidRDefault="001F1665" w:rsidP="001F1665"/>
    <w:p w14:paraId="6A489847" w14:textId="256936E0" w:rsidR="001F1665" w:rsidRPr="001F1665" w:rsidRDefault="001F1665" w:rsidP="001F1665">
      <w:pPr>
        <w:rPr>
          <w:b/>
        </w:rPr>
      </w:pPr>
      <w:r w:rsidRPr="001F1665">
        <w:rPr>
          <w:b/>
        </w:rPr>
        <w:t>Explore ‘Wine Quality’ Data</w:t>
      </w:r>
    </w:p>
    <w:p w14:paraId="29C92A51" w14:textId="2E518138" w:rsidR="001F1665" w:rsidRDefault="001F1665" w:rsidP="001F1665">
      <w:r>
        <w:t>Target attribute</w:t>
      </w:r>
      <w:proofErr w:type="gramStart"/>
      <w:r>
        <w:t>..</w:t>
      </w:r>
      <w:proofErr w:type="gramEnd"/>
    </w:p>
    <w:p w14:paraId="321A1983" w14:textId="549C64D5" w:rsidR="001F1665" w:rsidRDefault="001F1665" w:rsidP="001F1665">
      <w:r>
        <w:t>Relationships between data – correlations</w:t>
      </w:r>
      <w:proofErr w:type="gramStart"/>
      <w:r>
        <w:t>..</w:t>
      </w:r>
      <w:proofErr w:type="gramEnd"/>
    </w:p>
    <w:p w14:paraId="153CB299" w14:textId="21C4D90B" w:rsidR="001F1665" w:rsidRDefault="001F1665" w:rsidP="001F1665">
      <w:r>
        <w:t>Simple statistical analysis</w:t>
      </w:r>
      <w:proofErr w:type="gramStart"/>
      <w:r>
        <w:t>..</w:t>
      </w:r>
      <w:proofErr w:type="gramEnd"/>
    </w:p>
    <w:p w14:paraId="0ED523A3" w14:textId="17C730A6" w:rsidR="001F1665" w:rsidRDefault="001F1665" w:rsidP="001F1665">
      <w:proofErr w:type="spellStart"/>
      <w:r>
        <w:t>RapidMiner</w:t>
      </w:r>
      <w:proofErr w:type="spellEnd"/>
      <w:r>
        <w:t xml:space="preserve"> and Python screenshots</w:t>
      </w:r>
      <w:proofErr w:type="gramStart"/>
      <w:r>
        <w:t>..</w:t>
      </w:r>
      <w:proofErr w:type="gramEnd"/>
    </w:p>
    <w:p w14:paraId="4FA205E1" w14:textId="77777777" w:rsidR="001F1665" w:rsidRDefault="001F1665" w:rsidP="001F1665"/>
    <w:p w14:paraId="15C85DB6" w14:textId="517C542F" w:rsidR="001F1665" w:rsidRPr="001F1665" w:rsidRDefault="001F1665" w:rsidP="001F1665">
      <w:pPr>
        <w:rPr>
          <w:b/>
        </w:rPr>
      </w:pPr>
      <w:r w:rsidRPr="001F1665">
        <w:rPr>
          <w:b/>
        </w:rPr>
        <w:t>Data Exploration Report</w:t>
      </w:r>
    </w:p>
    <w:p w14:paraId="42BFC1D8" w14:textId="5C47D798" w:rsidR="001F1665" w:rsidRDefault="001F1665" w:rsidP="001F1665">
      <w:r>
        <w:t>In</w:t>
      </w:r>
      <w:r w:rsidR="00AA0111">
        <w:t>i</w:t>
      </w:r>
      <w:r>
        <w:t>tial findings / hypotheses and their impact on the remainder of the project.</w:t>
      </w:r>
    </w:p>
    <w:p w14:paraId="29C84F80" w14:textId="1F733A00" w:rsidR="00AA0111" w:rsidRDefault="00AA0111" w:rsidP="001F1665">
      <w:r>
        <w:t xml:space="preserve">Distribution of ‘quality’ – show </w:t>
      </w:r>
      <w:proofErr w:type="spellStart"/>
      <w:r>
        <w:t>RapidMiner</w:t>
      </w:r>
      <w:proofErr w:type="spellEnd"/>
      <w:r>
        <w:t xml:space="preserve"> screen shot of bar chart (distribution of data). Need to balance data.</w:t>
      </w:r>
    </w:p>
    <w:p w14:paraId="25935010" w14:textId="2284D0B8" w:rsidR="00AA0111" w:rsidRDefault="00AA0111" w:rsidP="001F1665">
      <w:r>
        <w:t>Standardise and normalise the feature attributes.</w:t>
      </w:r>
    </w:p>
    <w:p w14:paraId="6BDE75CC" w14:textId="77777777" w:rsidR="00AA0111" w:rsidRDefault="00AA0111" w:rsidP="001F1665"/>
    <w:p w14:paraId="506AF3DC" w14:textId="77777777" w:rsidR="001F1665" w:rsidRDefault="001F1665" w:rsidP="001F1665">
      <w:pPr>
        <w:rPr>
          <w:b/>
          <w:bCs/>
          <w:iCs/>
          <w:color w:val="3C8D94"/>
          <w:sz w:val="26"/>
          <w:szCs w:val="28"/>
        </w:rPr>
      </w:pPr>
    </w:p>
    <w:p w14:paraId="70C02D26" w14:textId="6B7580BC" w:rsidR="00124EA4" w:rsidRDefault="002B1B82" w:rsidP="00124EA4">
      <w:pPr>
        <w:pStyle w:val="Heading2"/>
      </w:pPr>
      <w:bookmarkStart w:id="15" w:name="_Toc30776276"/>
      <w:r>
        <w:t xml:space="preserve">Verify </w:t>
      </w:r>
      <w:r w:rsidR="00124EA4">
        <w:t xml:space="preserve">Data </w:t>
      </w:r>
      <w:r>
        <w:t>Quality</w:t>
      </w:r>
      <w:bookmarkEnd w:id="15"/>
    </w:p>
    <w:p w14:paraId="1790F881" w14:textId="5E056BB2" w:rsidR="002B1B82" w:rsidRDefault="00AA0111" w:rsidP="002B1B82">
      <w:r>
        <w:t>Is the data complete? Does it contain errors and/or missing data? If so, how common are these issues?</w:t>
      </w:r>
    </w:p>
    <w:p w14:paraId="69F458F4" w14:textId="77777777" w:rsidR="00AA0111" w:rsidRDefault="00AA0111" w:rsidP="002B1B82"/>
    <w:p w14:paraId="11016A74" w14:textId="77777777" w:rsidR="00AA0111" w:rsidRDefault="00AA0111" w:rsidP="002B1B82"/>
    <w:p w14:paraId="7E5D8EFF" w14:textId="5180AC94" w:rsidR="00AA0111" w:rsidRPr="00AA0111" w:rsidRDefault="00AA0111" w:rsidP="002B1B82">
      <w:pPr>
        <w:rPr>
          <w:b/>
        </w:rPr>
      </w:pPr>
      <w:r w:rsidRPr="00AA0111">
        <w:rPr>
          <w:b/>
        </w:rPr>
        <w:t>Data Quality Report</w:t>
      </w:r>
    </w:p>
    <w:p w14:paraId="6643C8F1" w14:textId="46C2F41E" w:rsidR="00AA0111" w:rsidRDefault="00AA0111" w:rsidP="002B1B82">
      <w:r>
        <w:t>Data quality is likely to be good based on the source.</w:t>
      </w:r>
    </w:p>
    <w:p w14:paraId="778BBC47" w14:textId="0B73FF14" w:rsidR="00AA0111" w:rsidRDefault="00AA0111" w:rsidP="002B1B82">
      <w:r>
        <w:t>Indicate that there are no missing entries</w:t>
      </w:r>
    </w:p>
    <w:p w14:paraId="401BF432" w14:textId="7C0D5EBB" w:rsidR="00AA0111" w:rsidRDefault="00AA0111" w:rsidP="002B1B82">
      <w:r>
        <w:t>No obvious errors.</w:t>
      </w:r>
    </w:p>
    <w:p w14:paraId="27F81C2E" w14:textId="75BF3AAC" w:rsidR="00AA0111" w:rsidRPr="00933504" w:rsidRDefault="00AA0111" w:rsidP="002B1B82">
      <w:pPr>
        <w:rPr>
          <w:spacing w:val="-1"/>
          <w:szCs w:val="22"/>
        </w:rPr>
      </w:pPr>
      <w:r>
        <w:t>Check for outliers</w:t>
      </w:r>
      <w:proofErr w:type="gramStart"/>
      <w:r>
        <w:t>..</w:t>
      </w:r>
      <w:proofErr w:type="gramEnd"/>
    </w:p>
    <w:p w14:paraId="20E32A25" w14:textId="08B3F177" w:rsidR="00AB4FCC" w:rsidRDefault="00AB4FCC">
      <w:pPr>
        <w:spacing w:after="0" w:line="240" w:lineRule="auto"/>
        <w:ind w:left="0"/>
      </w:pPr>
    </w:p>
    <w:p w14:paraId="2BAB3128" w14:textId="77777777" w:rsidR="00AB4FCC" w:rsidRDefault="00AB4FCC" w:rsidP="00933504"/>
    <w:p w14:paraId="61898B72" w14:textId="77777777" w:rsidR="00AB4FCC" w:rsidRDefault="00AB4FCC" w:rsidP="00933504"/>
    <w:p w14:paraId="74B76BED" w14:textId="77777777" w:rsidR="00485073" w:rsidRDefault="00485073" w:rsidP="00933504"/>
    <w:p w14:paraId="3BB4694B" w14:textId="77777777" w:rsidR="00933504" w:rsidRDefault="00933504">
      <w:pPr>
        <w:spacing w:after="0" w:line="240" w:lineRule="auto"/>
        <w:ind w:left="0"/>
        <w:rPr>
          <w:b/>
          <w:bCs/>
          <w:color w:val="3C8D94"/>
          <w:kern w:val="32"/>
          <w:sz w:val="36"/>
          <w:szCs w:val="32"/>
        </w:rPr>
      </w:pPr>
      <w:bookmarkStart w:id="16" w:name="_Ref18965235"/>
    </w:p>
    <w:p w14:paraId="13384860" w14:textId="3C49A0AA" w:rsidR="00504968" w:rsidRDefault="002B1B82" w:rsidP="00504968">
      <w:pPr>
        <w:pStyle w:val="Heading1"/>
      </w:pPr>
      <w:bookmarkStart w:id="17" w:name="_Toc30776277"/>
      <w:bookmarkEnd w:id="16"/>
      <w:r>
        <w:lastRenderedPageBreak/>
        <w:t>Data Preparation</w:t>
      </w:r>
      <w:bookmarkEnd w:id="17"/>
    </w:p>
    <w:p w14:paraId="713D5474" w14:textId="34422BEC" w:rsidR="003B4D75" w:rsidRDefault="002B1B82" w:rsidP="003B4D75">
      <w:pPr>
        <w:pStyle w:val="Heading2"/>
      </w:pPr>
      <w:bookmarkStart w:id="18" w:name="_Toc30776278"/>
      <w:r>
        <w:t>Select</w:t>
      </w:r>
      <w:r w:rsidR="003B4D75">
        <w:t xml:space="preserve"> Data</w:t>
      </w:r>
      <w:bookmarkEnd w:id="18"/>
    </w:p>
    <w:p w14:paraId="75C383F7" w14:textId="699BBFF1" w:rsidR="00A51F40" w:rsidRDefault="003B4D75" w:rsidP="00504968">
      <w:r>
        <w:t>The</w:t>
      </w:r>
      <w:proofErr w:type="gramStart"/>
      <w:r>
        <w:t>.</w:t>
      </w:r>
      <w:r w:rsidR="00A51F40">
        <w:t>.</w:t>
      </w:r>
      <w:proofErr w:type="gramEnd"/>
    </w:p>
    <w:p w14:paraId="68AA9802" w14:textId="77777777" w:rsidR="00504968" w:rsidRDefault="00504968" w:rsidP="00504968"/>
    <w:p w14:paraId="73967989" w14:textId="00FDA73D" w:rsidR="00504968" w:rsidRDefault="003B4D75" w:rsidP="00504968">
      <w:pPr>
        <w:pStyle w:val="Heading2"/>
      </w:pPr>
      <w:bookmarkStart w:id="19" w:name="_Toc30776279"/>
      <w:r>
        <w:t>Clean Data</w:t>
      </w:r>
      <w:bookmarkEnd w:id="19"/>
    </w:p>
    <w:p w14:paraId="2303F985" w14:textId="4C4876F3" w:rsidR="000D16CC" w:rsidRDefault="00B72340" w:rsidP="003B4D75">
      <w:r>
        <w:t>Section</w:t>
      </w:r>
      <w:proofErr w:type="gramStart"/>
      <w:r w:rsidR="003B4D75">
        <w:t>..</w:t>
      </w:r>
      <w:proofErr w:type="gramEnd"/>
    </w:p>
    <w:p w14:paraId="00237B9B" w14:textId="77777777" w:rsidR="003B4D75" w:rsidRDefault="003B4D75" w:rsidP="003B4D75"/>
    <w:p w14:paraId="7C54D490" w14:textId="01C4B96D" w:rsidR="003B4D75" w:rsidRDefault="003B4D75" w:rsidP="003B4D75">
      <w:pPr>
        <w:pStyle w:val="Heading2"/>
      </w:pPr>
      <w:bookmarkStart w:id="20" w:name="_Toc30776280"/>
      <w:r>
        <w:t>Construct Data</w:t>
      </w:r>
      <w:bookmarkEnd w:id="20"/>
    </w:p>
    <w:p w14:paraId="5D6B803D" w14:textId="77777777" w:rsidR="003B4D75" w:rsidRDefault="003B4D75" w:rsidP="003B4D75">
      <w:pPr>
        <w:rPr>
          <w:rFonts w:ascii="Consolas" w:hAnsi="Consolas" w:cs="Consolas"/>
          <w:color w:val="000000"/>
          <w:sz w:val="19"/>
          <w:szCs w:val="19"/>
          <w:lang w:eastAsia="en-GB"/>
        </w:rPr>
      </w:pPr>
      <w:r>
        <w:t>Section</w:t>
      </w:r>
      <w:proofErr w:type="gramStart"/>
      <w:r>
        <w:t>..</w:t>
      </w:r>
      <w:proofErr w:type="gramEnd"/>
    </w:p>
    <w:p w14:paraId="60962D4D" w14:textId="77777777" w:rsidR="003B4D75" w:rsidRDefault="003B4D75" w:rsidP="003B4D75">
      <w:pPr>
        <w:rPr>
          <w:rFonts w:ascii="Consolas" w:hAnsi="Consolas" w:cs="Consolas"/>
          <w:color w:val="000000"/>
          <w:sz w:val="19"/>
          <w:szCs w:val="19"/>
          <w:lang w:eastAsia="en-GB"/>
        </w:rPr>
      </w:pPr>
    </w:p>
    <w:p w14:paraId="64390DB7" w14:textId="3B0E3304" w:rsidR="003B4D75" w:rsidRDefault="003B4D75" w:rsidP="003B4D75">
      <w:pPr>
        <w:pStyle w:val="Heading2"/>
      </w:pPr>
      <w:bookmarkStart w:id="21" w:name="_Toc30776281"/>
      <w:r>
        <w:t>Integrate Data</w:t>
      </w:r>
      <w:bookmarkEnd w:id="21"/>
    </w:p>
    <w:p w14:paraId="7BD01053" w14:textId="77777777" w:rsidR="003B4D75" w:rsidRDefault="003B4D75" w:rsidP="003B4D75">
      <w:r>
        <w:t>Section</w:t>
      </w:r>
      <w:proofErr w:type="gramStart"/>
      <w:r>
        <w:t>..</w:t>
      </w:r>
      <w:proofErr w:type="gramEnd"/>
    </w:p>
    <w:p w14:paraId="2AC7ED7B" w14:textId="77777777" w:rsidR="003B4D75" w:rsidRDefault="003B4D75" w:rsidP="003B4D75"/>
    <w:p w14:paraId="1C8DB576" w14:textId="30827300" w:rsidR="003B4D75" w:rsidRDefault="003B4D75" w:rsidP="003B4D75">
      <w:pPr>
        <w:pStyle w:val="Heading2"/>
      </w:pPr>
      <w:bookmarkStart w:id="22" w:name="_Toc30776282"/>
      <w:r>
        <w:t>Format Data</w:t>
      </w:r>
      <w:bookmarkEnd w:id="22"/>
    </w:p>
    <w:p w14:paraId="03772465" w14:textId="77777777" w:rsidR="003B4D75" w:rsidRDefault="003B4D75" w:rsidP="003B4D75">
      <w:pPr>
        <w:rPr>
          <w:rFonts w:ascii="Consolas" w:hAnsi="Consolas" w:cs="Consolas"/>
          <w:color w:val="000000"/>
          <w:sz w:val="19"/>
          <w:szCs w:val="19"/>
          <w:lang w:eastAsia="en-GB"/>
        </w:rPr>
      </w:pPr>
      <w:r>
        <w:t>Section</w:t>
      </w:r>
      <w:proofErr w:type="gramStart"/>
      <w:r>
        <w:t>..</w:t>
      </w:r>
      <w:proofErr w:type="gramEnd"/>
    </w:p>
    <w:p w14:paraId="52EE5708" w14:textId="77777777" w:rsidR="003B4D75" w:rsidRDefault="003B4D75" w:rsidP="003B4D75">
      <w:pPr>
        <w:rPr>
          <w:rFonts w:ascii="Consolas" w:hAnsi="Consolas" w:cs="Consolas"/>
          <w:color w:val="000000"/>
          <w:sz w:val="19"/>
          <w:szCs w:val="19"/>
          <w:lang w:eastAsia="en-GB"/>
        </w:rPr>
      </w:pPr>
    </w:p>
    <w:p w14:paraId="0F023F0A" w14:textId="77777777" w:rsidR="003B4D75" w:rsidRDefault="003B4D75" w:rsidP="003B4D75">
      <w:pPr>
        <w:rPr>
          <w:rFonts w:ascii="Consolas" w:hAnsi="Consolas" w:cs="Consolas"/>
          <w:color w:val="000000"/>
          <w:sz w:val="19"/>
          <w:szCs w:val="19"/>
          <w:lang w:eastAsia="en-GB"/>
        </w:rPr>
      </w:pPr>
    </w:p>
    <w:p w14:paraId="6A882EEB" w14:textId="77777777" w:rsidR="00523D52" w:rsidRDefault="00523D52">
      <w:pPr>
        <w:spacing w:after="0" w:line="240" w:lineRule="auto"/>
        <w:ind w:left="0"/>
        <w:rPr>
          <w:b/>
          <w:bCs/>
          <w:iCs/>
          <w:color w:val="3C8D94"/>
          <w:sz w:val="26"/>
          <w:szCs w:val="28"/>
        </w:rPr>
      </w:pPr>
    </w:p>
    <w:p w14:paraId="057CD1C7" w14:textId="77777777" w:rsidR="003F2304" w:rsidRDefault="003F2304">
      <w:pPr>
        <w:spacing w:after="0" w:line="240" w:lineRule="auto"/>
        <w:ind w:left="0"/>
        <w:rPr>
          <w:b/>
          <w:bCs/>
          <w:iCs/>
          <w:color w:val="3C8D94"/>
          <w:sz w:val="26"/>
          <w:szCs w:val="28"/>
        </w:rPr>
      </w:pPr>
      <w:r>
        <w:br w:type="page"/>
      </w:r>
    </w:p>
    <w:p w14:paraId="2088820E" w14:textId="66C4254E" w:rsidR="00E216C7" w:rsidRDefault="00435554" w:rsidP="00E216C7">
      <w:pPr>
        <w:pStyle w:val="Heading1"/>
      </w:pPr>
      <w:r>
        <w:lastRenderedPageBreak/>
        <w:t>Modelling</w:t>
      </w:r>
    </w:p>
    <w:p w14:paraId="2FF226DB" w14:textId="62802E39" w:rsidR="00BD5AF9" w:rsidRDefault="00092BE1" w:rsidP="00E216C7">
      <w:pPr>
        <w:pStyle w:val="Heading2"/>
      </w:pPr>
      <w:bookmarkStart w:id="23" w:name="_Toc30776284"/>
      <w:r>
        <w:t xml:space="preserve">Select </w:t>
      </w:r>
      <w:r w:rsidR="00435554">
        <w:t>Modelling</w:t>
      </w:r>
      <w:r>
        <w:t xml:space="preserve"> Technique</w:t>
      </w:r>
      <w:bookmarkEnd w:id="23"/>
    </w:p>
    <w:p w14:paraId="1A9F3B03" w14:textId="51617558" w:rsidR="00084DFF" w:rsidRPr="00084DFF" w:rsidDel="000270CF" w:rsidRDefault="00084DFF" w:rsidP="00092BE1">
      <w:pPr>
        <w:pStyle w:val="mz"/>
        <w:shd w:val="clear" w:color="auto" w:fill="FFFFFF"/>
        <w:spacing w:before="206" w:beforeAutospacing="0" w:after="0" w:afterAutospacing="0"/>
        <w:ind w:left="1134"/>
        <w:rPr>
          <w:del w:id="24" w:author="Finnegan, Ciaran (IE Dublin)" w:date="2019-10-15T18:08:00Z"/>
          <w:rFonts w:ascii="Arial" w:hAnsi="Arial" w:cs="Arial"/>
          <w:spacing w:val="-1"/>
          <w:sz w:val="22"/>
          <w:szCs w:val="22"/>
        </w:rPr>
      </w:pPr>
      <w:r w:rsidRPr="00084DFF">
        <w:rPr>
          <w:rFonts w:ascii="Arial" w:hAnsi="Arial" w:cs="Arial"/>
          <w:spacing w:val="-1"/>
          <w:sz w:val="22"/>
          <w:szCs w:val="22"/>
        </w:rPr>
        <w:t xml:space="preserve">For </w:t>
      </w:r>
    </w:p>
    <w:p w14:paraId="69A7B376" w14:textId="77777777" w:rsidR="00B2073D" w:rsidRDefault="00B2073D" w:rsidP="00092BE1">
      <w:pPr>
        <w:pStyle w:val="mz"/>
        <w:shd w:val="clear" w:color="auto" w:fill="FFFFFF"/>
        <w:spacing w:before="206" w:beforeAutospacing="0" w:after="0" w:afterAutospacing="0"/>
        <w:ind w:left="1134"/>
        <w:rPr>
          <w:ins w:id="25" w:author="Finnegan, Ciaran (IE Dublin)" w:date="2019-10-15T18:08:00Z"/>
          <w:rFonts w:ascii="Arial" w:hAnsi="Arial" w:cs="Arial"/>
          <w:spacing w:val="-1"/>
          <w:sz w:val="22"/>
          <w:szCs w:val="22"/>
        </w:rPr>
      </w:pPr>
    </w:p>
    <w:p w14:paraId="20C75C59" w14:textId="77777777" w:rsidR="00092BE1" w:rsidRDefault="00092BE1" w:rsidP="00092BE1">
      <w:pPr>
        <w:pStyle w:val="Heading2"/>
        <w:numPr>
          <w:ilvl w:val="0"/>
          <w:numId w:val="0"/>
        </w:numPr>
        <w:ind w:left="1134"/>
      </w:pPr>
      <w:bookmarkStart w:id="26" w:name="_Ref21367206"/>
    </w:p>
    <w:p w14:paraId="619C99BF" w14:textId="5E1963F3" w:rsidR="00B2073D" w:rsidRDefault="00092BE1" w:rsidP="00B2073D">
      <w:pPr>
        <w:pStyle w:val="Heading2"/>
      </w:pPr>
      <w:bookmarkStart w:id="27" w:name="_Toc30776285"/>
      <w:bookmarkEnd w:id="26"/>
      <w:r>
        <w:t>Generate Test Design</w:t>
      </w:r>
      <w:bookmarkEnd w:id="27"/>
    </w:p>
    <w:p w14:paraId="43512F95" w14:textId="7367A1C2" w:rsidR="00E631DF" w:rsidRDefault="00092BE1" w:rsidP="00B2073D">
      <w:r>
        <w:t>The</w:t>
      </w:r>
      <w:proofErr w:type="gramStart"/>
      <w:r>
        <w:t>..</w:t>
      </w:r>
      <w:proofErr w:type="gramEnd"/>
    </w:p>
    <w:p w14:paraId="1C9B43BE" w14:textId="77777777" w:rsidR="006160AF" w:rsidRDefault="006160AF" w:rsidP="00B2073D"/>
    <w:p w14:paraId="0E2AD6A8" w14:textId="34897834" w:rsidR="00B2073D" w:rsidRDefault="00092BE1" w:rsidP="00B2073D">
      <w:pPr>
        <w:pStyle w:val="Heading2"/>
      </w:pPr>
      <w:bookmarkStart w:id="28" w:name="_Toc30776286"/>
      <w:r>
        <w:t>Build Model</w:t>
      </w:r>
      <w:bookmarkEnd w:id="28"/>
    </w:p>
    <w:p w14:paraId="12769939" w14:textId="198CFD38" w:rsidR="0018342A" w:rsidRDefault="00092BE1" w:rsidP="0018342A">
      <w:r>
        <w:t>The</w:t>
      </w:r>
      <w:proofErr w:type="gramStart"/>
      <w:r>
        <w:t>..</w:t>
      </w:r>
      <w:proofErr w:type="gramEnd"/>
    </w:p>
    <w:p w14:paraId="6AE0E23E" w14:textId="50DB13A0" w:rsidR="0018342A" w:rsidRDefault="0018342A" w:rsidP="006E088E">
      <w:pPr>
        <w:ind w:left="567"/>
      </w:pPr>
    </w:p>
    <w:p w14:paraId="59BD9DC1" w14:textId="23B1E3F4" w:rsidR="00092BE1" w:rsidRDefault="00092BE1" w:rsidP="00092BE1">
      <w:pPr>
        <w:pStyle w:val="Heading2"/>
      </w:pPr>
      <w:bookmarkStart w:id="29" w:name="_Toc30776287"/>
      <w:r>
        <w:t>Assess Model</w:t>
      </w:r>
      <w:bookmarkEnd w:id="29"/>
    </w:p>
    <w:p w14:paraId="5A59D3F9" w14:textId="77777777" w:rsidR="00092BE1" w:rsidRDefault="00092BE1" w:rsidP="00092BE1">
      <w:r>
        <w:t>The</w:t>
      </w:r>
      <w:proofErr w:type="gramStart"/>
      <w:r>
        <w:t>..</w:t>
      </w:r>
      <w:proofErr w:type="gramEnd"/>
    </w:p>
    <w:p w14:paraId="505449C0" w14:textId="7A82CD9F" w:rsidR="00FD081E" w:rsidRDefault="00FD081E">
      <w:pPr>
        <w:spacing w:after="0" w:line="240" w:lineRule="auto"/>
        <w:ind w:left="0"/>
      </w:pPr>
    </w:p>
    <w:p w14:paraId="5EC82420" w14:textId="77777777" w:rsidR="00A43817" w:rsidRDefault="00A43817" w:rsidP="0018342A"/>
    <w:p w14:paraId="3F1ED3FD" w14:textId="18D531A5" w:rsidR="0018342A" w:rsidRDefault="0018342A" w:rsidP="007F6ED0"/>
    <w:p w14:paraId="1CB76E20" w14:textId="2D489524" w:rsidR="00FD621A" w:rsidRDefault="00092BE1" w:rsidP="00FD621A">
      <w:pPr>
        <w:pStyle w:val="Heading1"/>
      </w:pPr>
      <w:bookmarkStart w:id="30" w:name="_Toc30776288"/>
      <w:r>
        <w:lastRenderedPageBreak/>
        <w:t>Evaluation</w:t>
      </w:r>
      <w:bookmarkEnd w:id="30"/>
    </w:p>
    <w:p w14:paraId="4408739A" w14:textId="40DBEBB2" w:rsidR="00FD621A" w:rsidRDefault="00092BE1" w:rsidP="00FD621A">
      <w:pPr>
        <w:pStyle w:val="Heading2"/>
      </w:pPr>
      <w:bookmarkStart w:id="31" w:name="_Toc30776289"/>
      <w:r>
        <w:t>Evaluate Results</w:t>
      </w:r>
      <w:bookmarkEnd w:id="31"/>
    </w:p>
    <w:p w14:paraId="404B910E" w14:textId="2DE39ABC" w:rsidR="006E088E" w:rsidRDefault="00FD621A" w:rsidP="00092BE1">
      <w:r>
        <w:t>We</w:t>
      </w:r>
      <w:proofErr w:type="gramStart"/>
      <w:r w:rsidR="00092BE1">
        <w:t>..</w:t>
      </w:r>
      <w:proofErr w:type="gramEnd"/>
    </w:p>
    <w:p w14:paraId="2E088B8C" w14:textId="77777777" w:rsidR="00826FC8" w:rsidRDefault="00826FC8" w:rsidP="00FD621A"/>
    <w:p w14:paraId="12182778" w14:textId="0FB3F1C6" w:rsidR="00826FC8" w:rsidRDefault="00826FC8">
      <w:pPr>
        <w:spacing w:after="0" w:line="240" w:lineRule="auto"/>
        <w:ind w:left="0"/>
        <w:rPr>
          <w:b/>
          <w:bCs/>
          <w:iCs/>
          <w:color w:val="3C8D94"/>
          <w:sz w:val="26"/>
          <w:szCs w:val="28"/>
        </w:rPr>
      </w:pPr>
      <w:bookmarkStart w:id="32" w:name="_Ref21368078"/>
    </w:p>
    <w:p w14:paraId="43AEE229" w14:textId="03DE360F" w:rsidR="00FD081E" w:rsidRDefault="00092BE1" w:rsidP="00FD081E">
      <w:pPr>
        <w:pStyle w:val="Heading2"/>
      </w:pPr>
      <w:bookmarkStart w:id="33" w:name="_Toc30776290"/>
      <w:bookmarkEnd w:id="32"/>
      <w:r>
        <w:t>Review Process</w:t>
      </w:r>
      <w:bookmarkEnd w:id="33"/>
    </w:p>
    <w:p w14:paraId="2B0014A6" w14:textId="3D24E857" w:rsidR="00092BE1" w:rsidRDefault="00092BE1" w:rsidP="00092BE1">
      <w:r>
        <w:t>The</w:t>
      </w:r>
      <w:proofErr w:type="gramStart"/>
      <w:r>
        <w:t>..</w:t>
      </w:r>
      <w:proofErr w:type="gramEnd"/>
    </w:p>
    <w:p w14:paraId="7514E0D1" w14:textId="77777777" w:rsidR="00092BE1" w:rsidRDefault="00092BE1" w:rsidP="00092BE1"/>
    <w:p w14:paraId="546955FB" w14:textId="77777777" w:rsidR="00092BE1" w:rsidRDefault="00092BE1" w:rsidP="00092BE1"/>
    <w:p w14:paraId="0191F667" w14:textId="54E66802" w:rsidR="00092BE1" w:rsidRDefault="00435554" w:rsidP="00092BE1">
      <w:pPr>
        <w:pStyle w:val="Heading2"/>
      </w:pPr>
      <w:bookmarkStart w:id="34" w:name="_Toc30776291"/>
      <w:r>
        <w:t>Determine</w:t>
      </w:r>
      <w:r w:rsidR="00092BE1">
        <w:t xml:space="preserve"> Next Steps</w:t>
      </w:r>
      <w:bookmarkEnd w:id="34"/>
    </w:p>
    <w:p w14:paraId="57A67A39" w14:textId="77777777" w:rsidR="00092BE1" w:rsidRPr="00092BE1" w:rsidRDefault="00092BE1" w:rsidP="00092BE1">
      <w:r>
        <w:t>The</w:t>
      </w:r>
      <w:proofErr w:type="gramStart"/>
      <w:r>
        <w:t>..</w:t>
      </w:r>
      <w:proofErr w:type="gramEnd"/>
    </w:p>
    <w:p w14:paraId="3D019A87" w14:textId="77777777" w:rsidR="00092BE1" w:rsidRPr="00092BE1" w:rsidRDefault="00092BE1" w:rsidP="00092BE1"/>
    <w:p w14:paraId="1DBAF648" w14:textId="0AA9B136" w:rsidR="00115FCB" w:rsidRDefault="00115FCB">
      <w:pPr>
        <w:spacing w:after="0" w:line="240" w:lineRule="auto"/>
        <w:ind w:left="0"/>
        <w:rPr>
          <w:b/>
          <w:bCs/>
          <w:color w:val="3C8D94"/>
          <w:szCs w:val="26"/>
        </w:rPr>
      </w:pPr>
    </w:p>
    <w:p w14:paraId="046FB862" w14:textId="77777777" w:rsidR="001B0908" w:rsidRDefault="001B0908">
      <w:pPr>
        <w:spacing w:after="0" w:line="240" w:lineRule="auto"/>
        <w:ind w:left="0"/>
      </w:pPr>
      <w:r>
        <w:br w:type="page"/>
      </w:r>
    </w:p>
    <w:p w14:paraId="506C7CC6" w14:textId="6876D6A6" w:rsidR="00921320" w:rsidRDefault="0054532B" w:rsidP="00921320">
      <w:pPr>
        <w:pStyle w:val="Heading1"/>
      </w:pPr>
      <w:bookmarkStart w:id="35" w:name="_Toc30776292"/>
      <w:r>
        <w:lastRenderedPageBreak/>
        <w:t>Deployment</w:t>
      </w:r>
      <w:bookmarkEnd w:id="35"/>
    </w:p>
    <w:p w14:paraId="6CFB8DA5" w14:textId="7C21216A" w:rsidR="000A433B" w:rsidRDefault="0054532B" w:rsidP="00921320">
      <w:pPr>
        <w:pStyle w:val="Heading2"/>
      </w:pPr>
      <w:bookmarkStart w:id="36" w:name="_Toc30776293"/>
      <w:r>
        <w:t>Plan Deployment</w:t>
      </w:r>
      <w:bookmarkEnd w:id="36"/>
    </w:p>
    <w:p w14:paraId="476D6199" w14:textId="77777777" w:rsidR="0054532B" w:rsidRDefault="002B6D5C" w:rsidP="007A2897">
      <w:r>
        <w:t>Our analysis of</w:t>
      </w:r>
      <w:proofErr w:type="gramStart"/>
      <w:r w:rsidR="0054532B">
        <w:t>..</w:t>
      </w:r>
      <w:proofErr w:type="gramEnd"/>
    </w:p>
    <w:p w14:paraId="52E18BF9" w14:textId="4A45F3DD" w:rsidR="008D5D47" w:rsidRDefault="008D5D47" w:rsidP="007A2897">
      <w:r>
        <w:t>.</w:t>
      </w:r>
    </w:p>
    <w:p w14:paraId="31C3C086" w14:textId="592274E6" w:rsidR="007A2897" w:rsidRDefault="0054532B" w:rsidP="007A2897">
      <w:pPr>
        <w:pStyle w:val="Heading2"/>
      </w:pPr>
      <w:bookmarkStart w:id="37" w:name="_Toc30776294"/>
      <w:r>
        <w:t>Plan Monitoring and Maintenance</w:t>
      </w:r>
      <w:bookmarkEnd w:id="37"/>
    </w:p>
    <w:p w14:paraId="3DBDB231" w14:textId="6B7354A8" w:rsidR="007A2897" w:rsidRDefault="00CA239D" w:rsidP="007A2897">
      <w:proofErr w:type="gramStart"/>
      <w:r>
        <w:t xml:space="preserve">A </w:t>
      </w:r>
      <w:r w:rsidR="0054532B">
        <w:t>..</w:t>
      </w:r>
      <w:r>
        <w:t>.</w:t>
      </w:r>
      <w:proofErr w:type="gramEnd"/>
    </w:p>
    <w:p w14:paraId="1DD5F838" w14:textId="77777777" w:rsidR="0054532B" w:rsidRDefault="0054532B" w:rsidP="007A2897"/>
    <w:p w14:paraId="00C4980D" w14:textId="4C699D0D" w:rsidR="0054532B" w:rsidRDefault="0054532B" w:rsidP="0054532B">
      <w:pPr>
        <w:pStyle w:val="Heading2"/>
      </w:pPr>
      <w:bookmarkStart w:id="38" w:name="_Toc30776295"/>
      <w:r>
        <w:t>Produce Final Report</w:t>
      </w:r>
      <w:bookmarkEnd w:id="38"/>
    </w:p>
    <w:p w14:paraId="1109DA9B" w14:textId="77777777" w:rsidR="0054532B" w:rsidRDefault="0054532B" w:rsidP="0054532B">
      <w:proofErr w:type="gramStart"/>
      <w:r>
        <w:t>A ...</w:t>
      </w:r>
      <w:proofErr w:type="gramEnd"/>
    </w:p>
    <w:p w14:paraId="34A032AB" w14:textId="77777777" w:rsidR="0054532B" w:rsidRDefault="0054532B" w:rsidP="007A2897"/>
    <w:p w14:paraId="0ABAC7C7" w14:textId="452ECD5D" w:rsidR="0054532B" w:rsidRDefault="0054532B" w:rsidP="0054532B">
      <w:pPr>
        <w:pStyle w:val="Heading2"/>
      </w:pPr>
      <w:bookmarkStart w:id="39" w:name="_Toc30776296"/>
      <w:r>
        <w:t>Review Project</w:t>
      </w:r>
      <w:bookmarkEnd w:id="39"/>
    </w:p>
    <w:p w14:paraId="3A8EDEC8" w14:textId="77777777" w:rsidR="0054532B" w:rsidRDefault="0054532B" w:rsidP="0054532B">
      <w:proofErr w:type="gramStart"/>
      <w:r>
        <w:t>A ...</w:t>
      </w:r>
      <w:proofErr w:type="gramEnd"/>
    </w:p>
    <w:p w14:paraId="3169CFA7" w14:textId="77777777" w:rsidR="007A2897" w:rsidRPr="007A2897" w:rsidRDefault="007A2897" w:rsidP="007A2897"/>
    <w:p w14:paraId="435008F1" w14:textId="67DB0DE4" w:rsidR="00527B94" w:rsidRDefault="0054532B" w:rsidP="00527B94">
      <w:pPr>
        <w:pStyle w:val="Heading1"/>
      </w:pPr>
      <w:bookmarkStart w:id="40" w:name="_Toc30776297"/>
      <w:r>
        <w:lastRenderedPageBreak/>
        <w:t>Conclusion</w:t>
      </w:r>
      <w:bookmarkEnd w:id="40"/>
    </w:p>
    <w:p w14:paraId="7073E621" w14:textId="4F5675D8" w:rsidR="00527B94" w:rsidRDefault="0054532B" w:rsidP="00527B94">
      <w:pPr>
        <w:pStyle w:val="Heading2"/>
      </w:pPr>
      <w:bookmarkStart w:id="41" w:name="_Toc30776298"/>
      <w:r>
        <w:t>Conclusion</w:t>
      </w:r>
      <w:proofErr w:type="gramStart"/>
      <w:r>
        <w:t>..</w:t>
      </w:r>
      <w:bookmarkEnd w:id="41"/>
      <w:proofErr w:type="gramEnd"/>
    </w:p>
    <w:p w14:paraId="66E7AB5D" w14:textId="2E8B06E1" w:rsidR="006B4EFA" w:rsidRDefault="0054532B" w:rsidP="005150CB">
      <w:pPr>
        <w:spacing w:after="100"/>
        <w:ind w:right="720"/>
      </w:pPr>
      <w:r>
        <w:t>The</w:t>
      </w:r>
      <w:proofErr w:type="gramStart"/>
      <w:r>
        <w:t>..</w:t>
      </w:r>
      <w:proofErr w:type="gramEnd"/>
    </w:p>
    <w:p w14:paraId="60A60146" w14:textId="77777777" w:rsidR="000F5AC8" w:rsidRDefault="000F5AC8" w:rsidP="00167B7C">
      <w:pPr>
        <w:spacing w:after="100"/>
        <w:ind w:left="1440" w:right="720"/>
      </w:pPr>
    </w:p>
    <w:p w14:paraId="5B8BC93F" w14:textId="77777777" w:rsidR="00AD7454" w:rsidRDefault="00AD7454">
      <w:pPr>
        <w:spacing w:after="0" w:line="240" w:lineRule="auto"/>
        <w:ind w:left="0"/>
        <w:rPr>
          <w:b/>
          <w:bCs/>
          <w:iCs/>
          <w:color w:val="3C8D94"/>
          <w:sz w:val="26"/>
          <w:szCs w:val="28"/>
        </w:rPr>
      </w:pPr>
      <w:r>
        <w:br w:type="page"/>
      </w:r>
    </w:p>
    <w:p w14:paraId="51BD12CC" w14:textId="26167D2E" w:rsidR="00701780" w:rsidRDefault="0054532B" w:rsidP="00701780">
      <w:pPr>
        <w:pStyle w:val="Heading1"/>
      </w:pPr>
      <w:bookmarkStart w:id="42" w:name="_Toc30776299"/>
      <w:r>
        <w:lastRenderedPageBreak/>
        <w:t>Appendices and References</w:t>
      </w:r>
      <w:bookmarkEnd w:id="42"/>
    </w:p>
    <w:p w14:paraId="5D86FE57" w14:textId="07EEAB00" w:rsidR="00701780" w:rsidRDefault="0054532B" w:rsidP="00701780">
      <w:pPr>
        <w:pStyle w:val="Heading2"/>
      </w:pPr>
      <w:bookmarkStart w:id="43" w:name="_Toc30776300"/>
      <w:r>
        <w:t>Appendix A</w:t>
      </w:r>
      <w:bookmarkEnd w:id="43"/>
      <w:r w:rsidR="00FB5200">
        <w:t xml:space="preserve"> Understanding Wine and Types</w:t>
      </w:r>
    </w:p>
    <w:p w14:paraId="511564BF" w14:textId="77777777" w:rsidR="00FB5200" w:rsidRPr="00FB5200" w:rsidRDefault="00FB5200" w:rsidP="00FB5200">
      <w:pPr>
        <w:pStyle w:val="NormalWeb"/>
        <w:spacing w:before="240" w:beforeAutospacing="0" w:after="0" w:afterAutospacing="0"/>
        <w:ind w:left="1134"/>
        <w:jc w:val="both"/>
        <w:rPr>
          <w:rFonts w:ascii="Arial" w:hAnsi="Arial" w:cs="Arial"/>
          <w:color w:val="000000"/>
          <w:sz w:val="22"/>
          <w:szCs w:val="22"/>
        </w:rPr>
      </w:pPr>
      <w:r w:rsidRPr="00FB5200">
        <w:rPr>
          <w:rFonts w:ascii="Arial" w:hAnsi="Arial" w:cs="Arial"/>
          <w:color w:val="000000"/>
          <w:sz w:val="22"/>
          <w:szCs w:val="22"/>
        </w:rPr>
        <w:t>Wine is an alcoholic beverage made from grapes which is fermented without the addition of sugars, acids, enzymes, water, or other nutrients</w:t>
      </w:r>
    </w:p>
    <w:p w14:paraId="3CC6E128" w14:textId="77777777" w:rsidR="00FB5200" w:rsidRPr="00FB5200" w:rsidRDefault="00FB5200" w:rsidP="00FB5200">
      <w:pPr>
        <w:pStyle w:val="NormalWeb"/>
        <w:spacing w:before="240" w:beforeAutospacing="0" w:after="0" w:afterAutospacing="0"/>
        <w:ind w:left="1134"/>
        <w:jc w:val="both"/>
        <w:rPr>
          <w:rFonts w:ascii="Arial" w:hAnsi="Arial" w:cs="Arial"/>
          <w:color w:val="000000"/>
          <w:sz w:val="22"/>
          <w:szCs w:val="22"/>
        </w:rPr>
      </w:pPr>
      <w:r w:rsidRPr="00FB5200">
        <w:rPr>
          <w:rFonts w:ascii="Arial" w:hAnsi="Arial" w:cs="Arial"/>
          <w:color w:val="000000"/>
          <w:sz w:val="22"/>
          <w:szCs w:val="22"/>
        </w:rPr>
        <w:t xml:space="preserve">Red wine is made from dark red and black grapes. The </w:t>
      </w:r>
      <w:proofErr w:type="spellStart"/>
      <w:r w:rsidRPr="00FB5200">
        <w:rPr>
          <w:rFonts w:ascii="Arial" w:hAnsi="Arial" w:cs="Arial"/>
          <w:color w:val="000000"/>
          <w:sz w:val="22"/>
          <w:szCs w:val="22"/>
        </w:rPr>
        <w:t>color</w:t>
      </w:r>
      <w:proofErr w:type="spellEnd"/>
      <w:r w:rsidRPr="00FB5200">
        <w:rPr>
          <w:rFonts w:ascii="Arial" w:hAnsi="Arial" w:cs="Arial"/>
          <w:color w:val="000000"/>
          <w:sz w:val="22"/>
          <w:szCs w:val="22"/>
        </w:rPr>
        <w:t xml:space="preserve"> usually ranges from various shades of red, brown and violet. This is produced with whole grapes including the skin which adds to the </w:t>
      </w:r>
      <w:proofErr w:type="spellStart"/>
      <w:r w:rsidRPr="00FB5200">
        <w:rPr>
          <w:rFonts w:ascii="Arial" w:hAnsi="Arial" w:cs="Arial"/>
          <w:color w:val="000000"/>
          <w:sz w:val="22"/>
          <w:szCs w:val="22"/>
        </w:rPr>
        <w:t>color</w:t>
      </w:r>
      <w:proofErr w:type="spellEnd"/>
      <w:r w:rsidRPr="00FB5200">
        <w:rPr>
          <w:rFonts w:ascii="Arial" w:hAnsi="Arial" w:cs="Arial"/>
          <w:color w:val="000000"/>
          <w:sz w:val="22"/>
          <w:szCs w:val="22"/>
        </w:rPr>
        <w:t xml:space="preserve"> and </w:t>
      </w:r>
      <w:proofErr w:type="spellStart"/>
      <w:r w:rsidRPr="00FB5200">
        <w:rPr>
          <w:rFonts w:ascii="Arial" w:hAnsi="Arial" w:cs="Arial"/>
          <w:color w:val="000000"/>
          <w:sz w:val="22"/>
          <w:szCs w:val="22"/>
        </w:rPr>
        <w:t>flavor</w:t>
      </w:r>
      <w:proofErr w:type="spellEnd"/>
      <w:r w:rsidRPr="00FB5200">
        <w:rPr>
          <w:rFonts w:ascii="Arial" w:hAnsi="Arial" w:cs="Arial"/>
          <w:color w:val="000000"/>
          <w:sz w:val="22"/>
          <w:szCs w:val="22"/>
        </w:rPr>
        <w:t xml:space="preserve"> of red wines, giving it a rich </w:t>
      </w:r>
      <w:proofErr w:type="spellStart"/>
      <w:r w:rsidRPr="00FB5200">
        <w:rPr>
          <w:rFonts w:ascii="Arial" w:hAnsi="Arial" w:cs="Arial"/>
          <w:color w:val="000000"/>
          <w:sz w:val="22"/>
          <w:szCs w:val="22"/>
        </w:rPr>
        <w:t>flavor</w:t>
      </w:r>
      <w:proofErr w:type="spellEnd"/>
      <w:r w:rsidRPr="00FB5200">
        <w:rPr>
          <w:rFonts w:ascii="Arial" w:hAnsi="Arial" w:cs="Arial"/>
          <w:color w:val="000000"/>
          <w:sz w:val="22"/>
          <w:szCs w:val="22"/>
        </w:rPr>
        <w:t>.</w:t>
      </w:r>
    </w:p>
    <w:p w14:paraId="34B89958" w14:textId="77777777" w:rsidR="00FB5200" w:rsidRDefault="00FB5200" w:rsidP="00FB5200">
      <w:pPr>
        <w:pStyle w:val="NormalWeb"/>
        <w:spacing w:before="240" w:beforeAutospacing="0" w:after="0" w:afterAutospacing="0"/>
        <w:ind w:left="1134"/>
        <w:jc w:val="both"/>
        <w:rPr>
          <w:rFonts w:ascii="Arial" w:hAnsi="Arial" w:cs="Arial"/>
          <w:color w:val="000000"/>
          <w:sz w:val="22"/>
          <w:szCs w:val="22"/>
        </w:rPr>
      </w:pPr>
      <w:r w:rsidRPr="00FB5200">
        <w:rPr>
          <w:rFonts w:ascii="Arial" w:hAnsi="Arial" w:cs="Arial"/>
          <w:color w:val="000000"/>
          <w:sz w:val="22"/>
          <w:szCs w:val="22"/>
        </w:rPr>
        <w:t xml:space="preserve">White wine is made from white grapes with no skins or seeds. The </w:t>
      </w:r>
      <w:proofErr w:type="spellStart"/>
      <w:r w:rsidRPr="00FB5200">
        <w:rPr>
          <w:rFonts w:ascii="Arial" w:hAnsi="Arial" w:cs="Arial"/>
          <w:color w:val="000000"/>
          <w:sz w:val="22"/>
          <w:szCs w:val="22"/>
        </w:rPr>
        <w:t>color</w:t>
      </w:r>
      <w:proofErr w:type="spellEnd"/>
      <w:r w:rsidRPr="00FB5200">
        <w:rPr>
          <w:rFonts w:ascii="Arial" w:hAnsi="Arial" w:cs="Arial"/>
          <w:color w:val="000000"/>
          <w:sz w:val="22"/>
          <w:szCs w:val="22"/>
        </w:rPr>
        <w:t xml:space="preserve"> is usually straw-yellow, yellow-green, or yellow-gold. Most white wines have a light and fruity </w:t>
      </w:r>
      <w:proofErr w:type="spellStart"/>
      <w:r w:rsidRPr="00FB5200">
        <w:rPr>
          <w:rFonts w:ascii="Arial" w:hAnsi="Arial" w:cs="Arial"/>
          <w:color w:val="000000"/>
          <w:sz w:val="22"/>
          <w:szCs w:val="22"/>
        </w:rPr>
        <w:t>flavor</w:t>
      </w:r>
      <w:proofErr w:type="spellEnd"/>
      <w:r w:rsidRPr="00FB5200">
        <w:rPr>
          <w:rFonts w:ascii="Arial" w:hAnsi="Arial" w:cs="Arial"/>
          <w:color w:val="000000"/>
          <w:sz w:val="22"/>
          <w:szCs w:val="22"/>
        </w:rPr>
        <w:t xml:space="preserve"> as compared to richer red wines.</w:t>
      </w:r>
    </w:p>
    <w:p w14:paraId="1E85E642" w14:textId="77777777" w:rsidR="00FB5200" w:rsidRPr="00FB5200" w:rsidRDefault="00FB5200" w:rsidP="00FB5200">
      <w:pPr>
        <w:pStyle w:val="NormalWeb"/>
        <w:spacing w:before="240" w:beforeAutospacing="0" w:after="0" w:afterAutospacing="0"/>
        <w:ind w:left="1134"/>
        <w:jc w:val="both"/>
        <w:rPr>
          <w:rFonts w:ascii="Arial" w:hAnsi="Arial" w:cs="Arial"/>
          <w:color w:val="000000"/>
          <w:sz w:val="22"/>
          <w:szCs w:val="22"/>
        </w:rPr>
      </w:pPr>
    </w:p>
    <w:p w14:paraId="28DF8855" w14:textId="33A0FF85" w:rsidR="00FB5200" w:rsidRPr="00FB5200" w:rsidRDefault="00FB5200" w:rsidP="00FB5200">
      <w:pPr>
        <w:pStyle w:val="ListParagraph"/>
        <w:ind w:left="1134"/>
        <w:rPr>
          <w:b/>
        </w:rPr>
      </w:pPr>
      <w:r w:rsidRPr="00FB5200">
        <w:rPr>
          <w:b/>
        </w:rPr>
        <w:t>Understanding Wine Attributes and Properties</w:t>
      </w:r>
    </w:p>
    <w:p w14:paraId="0B978E77" w14:textId="77777777" w:rsidR="00FB5200" w:rsidRDefault="00FB5200" w:rsidP="00235FA6">
      <w:pPr>
        <w:numPr>
          <w:ilvl w:val="0"/>
          <w:numId w:val="26"/>
        </w:numPr>
        <w:tabs>
          <w:tab w:val="clear" w:pos="720"/>
          <w:tab w:val="num" w:pos="1734"/>
        </w:tabs>
        <w:spacing w:after="0" w:line="300" w:lineRule="atLeast"/>
        <w:ind w:left="1494" w:right="480"/>
        <w:rPr>
          <w:color w:val="000000"/>
          <w:szCs w:val="22"/>
        </w:rPr>
      </w:pPr>
      <w:proofErr w:type="gramStart"/>
      <w:r w:rsidRPr="00FB5200">
        <w:rPr>
          <w:rStyle w:val="Strong"/>
          <w:color w:val="000000"/>
          <w:szCs w:val="22"/>
        </w:rPr>
        <w:t>fixed</w:t>
      </w:r>
      <w:proofErr w:type="gramEnd"/>
      <w:r w:rsidRPr="00FB5200">
        <w:rPr>
          <w:rStyle w:val="Strong"/>
          <w:color w:val="000000"/>
          <w:szCs w:val="22"/>
        </w:rPr>
        <w:t xml:space="preserve"> acidity:</w:t>
      </w:r>
      <w:r w:rsidRPr="00FB5200">
        <w:rPr>
          <w:color w:val="000000"/>
          <w:szCs w:val="22"/>
        </w:rPr>
        <w:t xml:space="preserve"> Acids are one of the fundamental properties of wine and contribute greatly to the taste of the wine. Reducing acids significantly might lead to wines tasting flat. Fixed acids include tartaric, malic, citric, and succinic acids which are found in grapes (except succinic). </w:t>
      </w:r>
    </w:p>
    <w:p w14:paraId="6D2438D9" w14:textId="77777777" w:rsidR="00FB5200" w:rsidRPr="00FB5200" w:rsidRDefault="00FB5200" w:rsidP="00FB5200">
      <w:pPr>
        <w:spacing w:after="0" w:line="300" w:lineRule="atLeast"/>
        <w:ind w:left="1494" w:right="480"/>
        <w:rPr>
          <w:rStyle w:val="Strong"/>
          <w:b w:val="0"/>
          <w:bCs w:val="0"/>
          <w:color w:val="000000"/>
          <w:szCs w:val="22"/>
        </w:rPr>
      </w:pPr>
    </w:p>
    <w:p w14:paraId="5293F934" w14:textId="3915B227" w:rsidR="00FB5200" w:rsidRDefault="00FB5200" w:rsidP="00235FA6">
      <w:pPr>
        <w:numPr>
          <w:ilvl w:val="0"/>
          <w:numId w:val="26"/>
        </w:numPr>
        <w:tabs>
          <w:tab w:val="clear" w:pos="720"/>
          <w:tab w:val="num" w:pos="1734"/>
        </w:tabs>
        <w:spacing w:after="0" w:line="300" w:lineRule="atLeast"/>
        <w:ind w:left="1494" w:right="480"/>
        <w:rPr>
          <w:color w:val="000000"/>
          <w:szCs w:val="22"/>
        </w:rPr>
      </w:pPr>
      <w:proofErr w:type="gramStart"/>
      <w:r w:rsidRPr="00FB5200">
        <w:rPr>
          <w:rStyle w:val="Strong"/>
          <w:color w:val="000000"/>
          <w:szCs w:val="22"/>
        </w:rPr>
        <w:t>volatile</w:t>
      </w:r>
      <w:proofErr w:type="gramEnd"/>
      <w:r w:rsidRPr="00FB5200">
        <w:rPr>
          <w:rStyle w:val="Strong"/>
          <w:color w:val="000000"/>
          <w:szCs w:val="22"/>
        </w:rPr>
        <w:t xml:space="preserve"> acidity:</w:t>
      </w:r>
      <w:r w:rsidRPr="00FB5200">
        <w:rPr>
          <w:color w:val="000000"/>
          <w:szCs w:val="22"/>
        </w:rPr>
        <w:t xml:space="preserve"> These acids are to be distilled out from the wine before completing the production process. It is primarily constituted of acetic acid though other acids like lactic, formic and butyric acids might also be present. Excess of volatile acids are undesirable and lead to unpleasant </w:t>
      </w:r>
      <w:proofErr w:type="spellStart"/>
      <w:r w:rsidRPr="00FB5200">
        <w:rPr>
          <w:color w:val="000000"/>
          <w:szCs w:val="22"/>
        </w:rPr>
        <w:t>flavor</w:t>
      </w:r>
      <w:proofErr w:type="spellEnd"/>
      <w:r w:rsidRPr="00FB5200">
        <w:rPr>
          <w:color w:val="000000"/>
          <w:szCs w:val="22"/>
        </w:rPr>
        <w:t xml:space="preserve">. In the US, the legal limits of volatile acidity are 1.2 g/L for red table wine and 1.1 g/L for white table wine. </w:t>
      </w:r>
      <w:r>
        <w:rPr>
          <w:color w:val="000000"/>
          <w:szCs w:val="22"/>
        </w:rPr>
        <w:t xml:space="preserve"> </w:t>
      </w:r>
    </w:p>
    <w:p w14:paraId="10604289" w14:textId="77777777" w:rsidR="00FB5200" w:rsidRPr="00FB5200" w:rsidRDefault="00FB5200" w:rsidP="00FB5200">
      <w:pPr>
        <w:tabs>
          <w:tab w:val="num" w:pos="1734"/>
        </w:tabs>
        <w:spacing w:after="0" w:line="300" w:lineRule="atLeast"/>
        <w:ind w:left="0" w:right="480"/>
        <w:rPr>
          <w:color w:val="000000"/>
          <w:szCs w:val="22"/>
        </w:rPr>
      </w:pPr>
    </w:p>
    <w:p w14:paraId="59A05C4E" w14:textId="77777777" w:rsidR="00FB5200" w:rsidRDefault="00FB5200" w:rsidP="00A52DAD">
      <w:pPr>
        <w:numPr>
          <w:ilvl w:val="0"/>
          <w:numId w:val="28"/>
        </w:numPr>
        <w:tabs>
          <w:tab w:val="clear" w:pos="720"/>
          <w:tab w:val="num" w:pos="1734"/>
        </w:tabs>
        <w:spacing w:after="0" w:line="300" w:lineRule="atLeast"/>
        <w:ind w:left="1494" w:right="480"/>
        <w:rPr>
          <w:color w:val="000000"/>
          <w:szCs w:val="22"/>
        </w:rPr>
      </w:pPr>
      <w:proofErr w:type="gramStart"/>
      <w:r w:rsidRPr="00FB5200">
        <w:rPr>
          <w:rStyle w:val="Strong"/>
          <w:color w:val="000000"/>
          <w:szCs w:val="22"/>
        </w:rPr>
        <w:t>citric</w:t>
      </w:r>
      <w:proofErr w:type="gramEnd"/>
      <w:r w:rsidRPr="00FB5200">
        <w:rPr>
          <w:rStyle w:val="Strong"/>
          <w:color w:val="000000"/>
          <w:szCs w:val="22"/>
        </w:rPr>
        <w:t xml:space="preserve"> acid:</w:t>
      </w:r>
      <w:r w:rsidRPr="00FB5200">
        <w:rPr>
          <w:color w:val="000000"/>
          <w:szCs w:val="22"/>
        </w:rPr>
        <w:t xml:space="preserve"> This is one of the fixed acids which gives a wine its freshness. Usually most of it is consumed during the fermentation process and sometimes it is added separately to give the wine more freshness. </w:t>
      </w:r>
    </w:p>
    <w:p w14:paraId="7F08C59C" w14:textId="77777777" w:rsidR="00FB5200" w:rsidRPr="00FB5200" w:rsidRDefault="00FB5200" w:rsidP="00FB5200">
      <w:pPr>
        <w:spacing w:after="0" w:line="300" w:lineRule="atLeast"/>
        <w:ind w:left="1494" w:right="480"/>
        <w:rPr>
          <w:rStyle w:val="Strong"/>
          <w:b w:val="0"/>
          <w:bCs w:val="0"/>
          <w:color w:val="000000"/>
          <w:szCs w:val="22"/>
        </w:rPr>
      </w:pPr>
    </w:p>
    <w:p w14:paraId="1D2FF36C" w14:textId="77777777" w:rsidR="00FB5200" w:rsidRDefault="00FB5200" w:rsidP="003A7B14">
      <w:pPr>
        <w:numPr>
          <w:ilvl w:val="0"/>
          <w:numId w:val="29"/>
        </w:numPr>
        <w:tabs>
          <w:tab w:val="clear" w:pos="720"/>
          <w:tab w:val="num" w:pos="1734"/>
        </w:tabs>
        <w:spacing w:after="0" w:line="300" w:lineRule="atLeast"/>
        <w:ind w:left="1494" w:right="480"/>
        <w:rPr>
          <w:color w:val="000000"/>
          <w:szCs w:val="22"/>
        </w:rPr>
      </w:pPr>
      <w:proofErr w:type="gramStart"/>
      <w:r w:rsidRPr="00FB5200">
        <w:rPr>
          <w:rStyle w:val="Strong"/>
          <w:color w:val="000000"/>
          <w:szCs w:val="22"/>
        </w:rPr>
        <w:t>residual</w:t>
      </w:r>
      <w:proofErr w:type="gramEnd"/>
      <w:r w:rsidRPr="00FB5200">
        <w:rPr>
          <w:rStyle w:val="Strong"/>
          <w:color w:val="000000"/>
          <w:szCs w:val="22"/>
        </w:rPr>
        <w:t xml:space="preserve"> sugar:</w:t>
      </w:r>
      <w:r w:rsidRPr="00FB5200">
        <w:rPr>
          <w:color w:val="000000"/>
          <w:szCs w:val="22"/>
        </w:rPr>
        <w:t xml:space="preserve"> This typically refers to the natural sugar from grapes which remains after the fermentation process stops, or is stopped. </w:t>
      </w:r>
    </w:p>
    <w:p w14:paraId="5D0833BC" w14:textId="77777777" w:rsidR="00FB5200" w:rsidRPr="00FB5200" w:rsidRDefault="00FB5200" w:rsidP="00FB5200">
      <w:pPr>
        <w:spacing w:after="0" w:line="300" w:lineRule="atLeast"/>
        <w:ind w:left="1494" w:right="480"/>
        <w:rPr>
          <w:rStyle w:val="Strong"/>
          <w:b w:val="0"/>
          <w:bCs w:val="0"/>
          <w:color w:val="000000"/>
          <w:szCs w:val="22"/>
        </w:rPr>
      </w:pPr>
    </w:p>
    <w:p w14:paraId="5DBBF7EF" w14:textId="77777777" w:rsidR="00FB5200" w:rsidRDefault="00FB5200" w:rsidP="00B2555F">
      <w:pPr>
        <w:numPr>
          <w:ilvl w:val="0"/>
          <w:numId w:val="30"/>
        </w:numPr>
        <w:tabs>
          <w:tab w:val="clear" w:pos="720"/>
          <w:tab w:val="num" w:pos="1734"/>
        </w:tabs>
        <w:spacing w:after="0" w:line="300" w:lineRule="atLeast"/>
        <w:ind w:left="1494" w:right="480"/>
        <w:rPr>
          <w:color w:val="000000"/>
          <w:szCs w:val="22"/>
        </w:rPr>
      </w:pPr>
      <w:proofErr w:type="gramStart"/>
      <w:r w:rsidRPr="00FB5200">
        <w:rPr>
          <w:rStyle w:val="Strong"/>
          <w:color w:val="000000"/>
          <w:szCs w:val="22"/>
        </w:rPr>
        <w:t>chlorides</w:t>
      </w:r>
      <w:proofErr w:type="gramEnd"/>
      <w:r w:rsidRPr="00FB5200">
        <w:rPr>
          <w:rStyle w:val="Strong"/>
          <w:color w:val="000000"/>
          <w:szCs w:val="22"/>
        </w:rPr>
        <w:t>:</w:t>
      </w:r>
      <w:r w:rsidRPr="00FB5200">
        <w:rPr>
          <w:color w:val="000000"/>
          <w:szCs w:val="22"/>
        </w:rPr>
        <w:t xml:space="preserve"> This is usually a major contributor to saltiness in wine. </w:t>
      </w:r>
    </w:p>
    <w:p w14:paraId="60A8E6C2" w14:textId="77777777" w:rsidR="00FB5200" w:rsidRPr="00FB5200" w:rsidRDefault="00FB5200" w:rsidP="00FB5200">
      <w:pPr>
        <w:spacing w:after="0" w:line="300" w:lineRule="atLeast"/>
        <w:ind w:left="1494" w:right="480"/>
        <w:rPr>
          <w:rStyle w:val="Strong"/>
          <w:b w:val="0"/>
          <w:bCs w:val="0"/>
          <w:color w:val="000000"/>
          <w:szCs w:val="22"/>
        </w:rPr>
      </w:pPr>
    </w:p>
    <w:p w14:paraId="128E15AC" w14:textId="77777777" w:rsidR="00FB5200" w:rsidRDefault="00FB5200" w:rsidP="001D011C">
      <w:pPr>
        <w:numPr>
          <w:ilvl w:val="0"/>
          <w:numId w:val="31"/>
        </w:numPr>
        <w:tabs>
          <w:tab w:val="clear" w:pos="720"/>
          <w:tab w:val="num" w:pos="1734"/>
        </w:tabs>
        <w:spacing w:after="0" w:line="300" w:lineRule="atLeast"/>
        <w:ind w:left="1494" w:right="480"/>
        <w:rPr>
          <w:color w:val="000000"/>
          <w:szCs w:val="22"/>
        </w:rPr>
      </w:pPr>
      <w:proofErr w:type="gramStart"/>
      <w:r w:rsidRPr="00FB5200">
        <w:rPr>
          <w:rStyle w:val="Strong"/>
          <w:color w:val="000000"/>
          <w:szCs w:val="22"/>
        </w:rPr>
        <w:t>free</w:t>
      </w:r>
      <w:proofErr w:type="gramEnd"/>
      <w:r w:rsidRPr="00FB5200">
        <w:rPr>
          <w:rStyle w:val="Strong"/>
          <w:color w:val="000000"/>
          <w:szCs w:val="22"/>
        </w:rPr>
        <w:t xml:space="preserve"> </w:t>
      </w:r>
      <w:proofErr w:type="spellStart"/>
      <w:r w:rsidRPr="00FB5200">
        <w:rPr>
          <w:rStyle w:val="Strong"/>
          <w:color w:val="000000"/>
          <w:szCs w:val="22"/>
        </w:rPr>
        <w:t>sulfur</w:t>
      </w:r>
      <w:proofErr w:type="spellEnd"/>
      <w:r w:rsidRPr="00FB5200">
        <w:rPr>
          <w:rStyle w:val="Strong"/>
          <w:color w:val="000000"/>
          <w:szCs w:val="22"/>
        </w:rPr>
        <w:t xml:space="preserve"> dioxide:</w:t>
      </w:r>
      <w:r w:rsidRPr="00FB5200">
        <w:rPr>
          <w:color w:val="000000"/>
          <w:szCs w:val="22"/>
        </w:rPr>
        <w:t xml:space="preserve"> This is the part of the sulphur dioxide that when added to a wine is said to be free after the remaining part binds. Winemakers will always try to get the highest proportion of free sulphur to bind. They are also known as </w:t>
      </w:r>
      <w:proofErr w:type="spellStart"/>
      <w:r w:rsidRPr="00FB5200">
        <w:rPr>
          <w:color w:val="000000"/>
          <w:szCs w:val="22"/>
        </w:rPr>
        <w:t>sulfites</w:t>
      </w:r>
      <w:proofErr w:type="spellEnd"/>
      <w:r w:rsidRPr="00FB5200">
        <w:rPr>
          <w:color w:val="000000"/>
          <w:szCs w:val="22"/>
        </w:rPr>
        <w:t xml:space="preserve"> and too much of it is undesirable and gives a pungent odour. </w:t>
      </w:r>
    </w:p>
    <w:p w14:paraId="4FC9A5B2" w14:textId="77777777" w:rsidR="00FB5200" w:rsidRPr="00FB5200" w:rsidRDefault="00FB5200" w:rsidP="00FB5200">
      <w:pPr>
        <w:spacing w:after="0" w:line="300" w:lineRule="atLeast"/>
        <w:ind w:left="1494" w:right="480"/>
        <w:rPr>
          <w:rStyle w:val="Strong"/>
          <w:b w:val="0"/>
          <w:bCs w:val="0"/>
          <w:color w:val="000000"/>
          <w:szCs w:val="22"/>
        </w:rPr>
      </w:pPr>
    </w:p>
    <w:p w14:paraId="4E6B7074" w14:textId="48298497" w:rsidR="00FB5200" w:rsidRPr="00FB5200" w:rsidRDefault="00FB5200" w:rsidP="001D011C">
      <w:pPr>
        <w:numPr>
          <w:ilvl w:val="0"/>
          <w:numId w:val="31"/>
        </w:numPr>
        <w:tabs>
          <w:tab w:val="clear" w:pos="720"/>
          <w:tab w:val="num" w:pos="1734"/>
        </w:tabs>
        <w:spacing w:after="0" w:line="300" w:lineRule="atLeast"/>
        <w:ind w:left="1494" w:right="480"/>
        <w:rPr>
          <w:color w:val="000000"/>
          <w:szCs w:val="22"/>
        </w:rPr>
      </w:pPr>
      <w:proofErr w:type="gramStart"/>
      <w:r w:rsidRPr="00FB5200">
        <w:rPr>
          <w:rStyle w:val="Strong"/>
          <w:color w:val="000000"/>
          <w:szCs w:val="22"/>
        </w:rPr>
        <w:t>total</w:t>
      </w:r>
      <w:proofErr w:type="gramEnd"/>
      <w:r w:rsidRPr="00FB5200">
        <w:rPr>
          <w:rStyle w:val="Strong"/>
          <w:color w:val="000000"/>
          <w:szCs w:val="22"/>
        </w:rPr>
        <w:t xml:space="preserve"> </w:t>
      </w:r>
      <w:proofErr w:type="spellStart"/>
      <w:r w:rsidRPr="00FB5200">
        <w:rPr>
          <w:rStyle w:val="Strong"/>
          <w:color w:val="000000"/>
          <w:szCs w:val="22"/>
        </w:rPr>
        <w:t>sulfur</w:t>
      </w:r>
      <w:proofErr w:type="spellEnd"/>
      <w:r w:rsidRPr="00FB5200">
        <w:rPr>
          <w:rStyle w:val="Strong"/>
          <w:color w:val="000000"/>
          <w:szCs w:val="22"/>
        </w:rPr>
        <w:t xml:space="preserve"> dioxide:</w:t>
      </w:r>
      <w:r w:rsidRPr="00FB5200">
        <w:rPr>
          <w:color w:val="000000"/>
          <w:szCs w:val="22"/>
        </w:rPr>
        <w:t xml:space="preserve"> This is the sum total of the bou</w:t>
      </w:r>
      <w:r>
        <w:rPr>
          <w:color w:val="000000"/>
          <w:szCs w:val="22"/>
        </w:rPr>
        <w:t xml:space="preserve">nd and the free </w:t>
      </w:r>
      <w:proofErr w:type="spellStart"/>
      <w:r>
        <w:rPr>
          <w:color w:val="000000"/>
          <w:szCs w:val="22"/>
        </w:rPr>
        <w:t>sulfur</w:t>
      </w:r>
      <w:proofErr w:type="spellEnd"/>
      <w:r>
        <w:rPr>
          <w:color w:val="000000"/>
          <w:szCs w:val="22"/>
        </w:rPr>
        <w:t xml:space="preserve"> dioxide</w:t>
      </w:r>
      <w:r w:rsidRPr="00FB5200">
        <w:rPr>
          <w:color w:val="000000"/>
          <w:szCs w:val="22"/>
        </w:rPr>
        <w:t xml:space="preserve">. This is mainly added to kill harmful bacteria and preserve quality and freshness. There are usually legal limits for </w:t>
      </w:r>
      <w:proofErr w:type="spellStart"/>
      <w:r w:rsidRPr="00FB5200">
        <w:rPr>
          <w:color w:val="000000"/>
          <w:szCs w:val="22"/>
        </w:rPr>
        <w:t>sulfur</w:t>
      </w:r>
      <w:proofErr w:type="spellEnd"/>
      <w:r w:rsidRPr="00FB5200">
        <w:rPr>
          <w:color w:val="000000"/>
          <w:szCs w:val="22"/>
        </w:rPr>
        <w:t xml:space="preserve"> levels in wines and excess of it can even kill good yeast and give out undesirable odour.</w:t>
      </w:r>
    </w:p>
    <w:p w14:paraId="4A08B727" w14:textId="77777777" w:rsidR="00FB5200" w:rsidRDefault="00FB5200" w:rsidP="00ED37C3">
      <w:pPr>
        <w:numPr>
          <w:ilvl w:val="0"/>
          <w:numId w:val="33"/>
        </w:numPr>
        <w:tabs>
          <w:tab w:val="clear" w:pos="720"/>
          <w:tab w:val="num" w:pos="1734"/>
        </w:tabs>
        <w:spacing w:after="0" w:line="300" w:lineRule="atLeast"/>
        <w:ind w:left="1494" w:right="480"/>
        <w:rPr>
          <w:color w:val="000000"/>
          <w:szCs w:val="22"/>
        </w:rPr>
      </w:pPr>
      <w:proofErr w:type="gramStart"/>
      <w:r w:rsidRPr="00FB5200">
        <w:rPr>
          <w:rStyle w:val="Strong"/>
          <w:color w:val="000000"/>
          <w:szCs w:val="22"/>
        </w:rPr>
        <w:lastRenderedPageBreak/>
        <w:t>density</w:t>
      </w:r>
      <w:proofErr w:type="gramEnd"/>
      <w:r w:rsidRPr="00FB5200">
        <w:rPr>
          <w:rStyle w:val="Strong"/>
          <w:color w:val="000000"/>
          <w:szCs w:val="22"/>
        </w:rPr>
        <w:t>:</w:t>
      </w:r>
      <w:r w:rsidRPr="00FB5200">
        <w:rPr>
          <w:color w:val="000000"/>
          <w:szCs w:val="22"/>
        </w:rPr>
        <w:t xml:space="preserve"> This can be represented as a comparison of the weight of a specific volume of wine to an equivalent volume of water. It is generally used as a measure of the conversion of sugar to alcohol. </w:t>
      </w:r>
    </w:p>
    <w:p w14:paraId="4DD7F2B0" w14:textId="77777777" w:rsidR="00FB5200" w:rsidRPr="00FB5200" w:rsidRDefault="00FB5200" w:rsidP="00FB5200">
      <w:pPr>
        <w:spacing w:after="0" w:line="300" w:lineRule="atLeast"/>
        <w:ind w:left="1494" w:right="480"/>
        <w:rPr>
          <w:rStyle w:val="Strong"/>
          <w:b w:val="0"/>
          <w:bCs w:val="0"/>
          <w:color w:val="000000"/>
          <w:szCs w:val="22"/>
        </w:rPr>
      </w:pPr>
    </w:p>
    <w:p w14:paraId="692B2920" w14:textId="4B671D32" w:rsidR="00FB5200" w:rsidRDefault="00FB5200" w:rsidP="00ED37C3">
      <w:pPr>
        <w:numPr>
          <w:ilvl w:val="0"/>
          <w:numId w:val="33"/>
        </w:numPr>
        <w:tabs>
          <w:tab w:val="clear" w:pos="720"/>
          <w:tab w:val="num" w:pos="1734"/>
        </w:tabs>
        <w:spacing w:after="0" w:line="300" w:lineRule="atLeast"/>
        <w:ind w:left="1494" w:right="480"/>
        <w:rPr>
          <w:color w:val="000000"/>
          <w:szCs w:val="22"/>
        </w:rPr>
      </w:pPr>
      <w:proofErr w:type="gramStart"/>
      <w:r w:rsidRPr="00FB5200">
        <w:rPr>
          <w:rStyle w:val="Strong"/>
          <w:color w:val="000000"/>
          <w:szCs w:val="22"/>
        </w:rPr>
        <w:t>pH</w:t>
      </w:r>
      <w:proofErr w:type="gramEnd"/>
      <w:r w:rsidRPr="00FB5200">
        <w:rPr>
          <w:rStyle w:val="Strong"/>
          <w:color w:val="000000"/>
          <w:szCs w:val="22"/>
        </w:rPr>
        <w:t>:</w:t>
      </w:r>
      <w:r w:rsidRPr="00FB5200">
        <w:rPr>
          <w:color w:val="000000"/>
          <w:szCs w:val="22"/>
        </w:rPr>
        <w:t xml:space="preserve"> Also known as the potential of hydrogen, this is a numeric scale to specify the acidity or basicity the wine. Fixed acidity contributes the most towards the pH of wines. You might know, solutions with a pH less than 7 are acidic, while solutions with a pH greater than 7 are basic. With a pH of 7, pure water is neutral. Most wines have a pH between 2.9 and 3.9 and are therefore acidic.</w:t>
      </w:r>
    </w:p>
    <w:p w14:paraId="70861683" w14:textId="77777777" w:rsidR="00FB5200" w:rsidRPr="00FB5200" w:rsidRDefault="00FB5200" w:rsidP="00FB5200">
      <w:pPr>
        <w:tabs>
          <w:tab w:val="num" w:pos="1734"/>
        </w:tabs>
        <w:spacing w:after="0" w:line="300" w:lineRule="atLeast"/>
        <w:ind w:left="0" w:right="480"/>
        <w:rPr>
          <w:color w:val="000000"/>
          <w:szCs w:val="22"/>
        </w:rPr>
      </w:pPr>
    </w:p>
    <w:p w14:paraId="54A2382B" w14:textId="77777777" w:rsidR="00FB5200" w:rsidRDefault="00FB5200" w:rsidP="00AD58AA">
      <w:pPr>
        <w:numPr>
          <w:ilvl w:val="0"/>
          <w:numId w:val="35"/>
        </w:numPr>
        <w:tabs>
          <w:tab w:val="clear" w:pos="720"/>
          <w:tab w:val="num" w:pos="1734"/>
        </w:tabs>
        <w:spacing w:after="0" w:line="300" w:lineRule="atLeast"/>
        <w:ind w:left="1494" w:right="480"/>
        <w:rPr>
          <w:color w:val="000000"/>
          <w:szCs w:val="22"/>
        </w:rPr>
      </w:pPr>
      <w:proofErr w:type="gramStart"/>
      <w:r w:rsidRPr="00FB5200">
        <w:rPr>
          <w:rStyle w:val="Strong"/>
          <w:color w:val="000000"/>
          <w:szCs w:val="22"/>
        </w:rPr>
        <w:t>sulphates</w:t>
      </w:r>
      <w:proofErr w:type="gramEnd"/>
      <w:r w:rsidRPr="00FB5200">
        <w:rPr>
          <w:rStyle w:val="Strong"/>
          <w:color w:val="000000"/>
          <w:szCs w:val="22"/>
        </w:rPr>
        <w:t>:</w:t>
      </w:r>
      <w:r w:rsidRPr="00FB5200">
        <w:rPr>
          <w:color w:val="000000"/>
          <w:szCs w:val="22"/>
        </w:rPr>
        <w:t xml:space="preserve"> These are mineral salts containing </w:t>
      </w:r>
      <w:proofErr w:type="spellStart"/>
      <w:r w:rsidRPr="00FB5200">
        <w:rPr>
          <w:color w:val="000000"/>
          <w:szCs w:val="22"/>
        </w:rPr>
        <w:t>sulfur</w:t>
      </w:r>
      <w:proofErr w:type="spellEnd"/>
      <w:r w:rsidRPr="00FB5200">
        <w:rPr>
          <w:color w:val="000000"/>
          <w:szCs w:val="22"/>
        </w:rPr>
        <w:t xml:space="preserve">. Sulphates are to wine as gluten is to food. They are a regular part of the winemaking around the world and are considered essential. They are connected to the fermentation process and affects the wine aroma and </w:t>
      </w:r>
      <w:proofErr w:type="spellStart"/>
      <w:r w:rsidRPr="00FB5200">
        <w:rPr>
          <w:color w:val="000000"/>
          <w:szCs w:val="22"/>
        </w:rPr>
        <w:t>flavor</w:t>
      </w:r>
      <w:proofErr w:type="spellEnd"/>
      <w:r w:rsidRPr="00FB5200">
        <w:rPr>
          <w:color w:val="000000"/>
          <w:szCs w:val="22"/>
        </w:rPr>
        <w:t xml:space="preserve">. </w:t>
      </w:r>
    </w:p>
    <w:p w14:paraId="4D93F08E" w14:textId="77777777" w:rsidR="00FB5200" w:rsidRPr="00FB5200" w:rsidRDefault="00FB5200" w:rsidP="00FB5200">
      <w:pPr>
        <w:spacing w:after="0" w:line="300" w:lineRule="atLeast"/>
        <w:ind w:left="1494" w:right="480"/>
        <w:rPr>
          <w:rStyle w:val="Strong"/>
          <w:b w:val="0"/>
          <w:bCs w:val="0"/>
          <w:color w:val="000000"/>
          <w:szCs w:val="22"/>
        </w:rPr>
      </w:pPr>
    </w:p>
    <w:p w14:paraId="18F0E917" w14:textId="6E51A781" w:rsidR="00FB5200" w:rsidRDefault="00FB5200" w:rsidP="00AD58AA">
      <w:pPr>
        <w:numPr>
          <w:ilvl w:val="0"/>
          <w:numId w:val="35"/>
        </w:numPr>
        <w:tabs>
          <w:tab w:val="clear" w:pos="720"/>
          <w:tab w:val="num" w:pos="1734"/>
        </w:tabs>
        <w:spacing w:after="0" w:line="300" w:lineRule="atLeast"/>
        <w:ind w:left="1494" w:right="480"/>
        <w:rPr>
          <w:color w:val="000000"/>
          <w:szCs w:val="22"/>
        </w:rPr>
      </w:pPr>
      <w:proofErr w:type="gramStart"/>
      <w:r w:rsidRPr="00FB5200">
        <w:rPr>
          <w:rStyle w:val="Strong"/>
          <w:color w:val="000000"/>
          <w:szCs w:val="22"/>
        </w:rPr>
        <w:t>alcohol</w:t>
      </w:r>
      <w:proofErr w:type="gramEnd"/>
      <w:r w:rsidRPr="00FB5200">
        <w:rPr>
          <w:rStyle w:val="Strong"/>
          <w:color w:val="000000"/>
          <w:szCs w:val="22"/>
        </w:rPr>
        <w:t>:</w:t>
      </w:r>
      <w:r w:rsidRPr="00FB5200">
        <w:rPr>
          <w:color w:val="000000"/>
          <w:szCs w:val="22"/>
        </w:rPr>
        <w:t xml:space="preserve"> Wine is an alcoholic beverage. Alcohol is formed as a result of yeast converting sugar during the fermentation process. The percentage of alcohol can vary from wine to wine. Hence it is not a surprise for this attribute to be a part of this dataset. It's usually measured in % </w:t>
      </w:r>
      <w:proofErr w:type="spellStart"/>
      <w:r w:rsidRPr="00FB5200">
        <w:rPr>
          <w:color w:val="000000"/>
          <w:szCs w:val="22"/>
        </w:rPr>
        <w:t>vol</w:t>
      </w:r>
      <w:proofErr w:type="spellEnd"/>
      <w:r w:rsidRPr="00FB5200">
        <w:rPr>
          <w:color w:val="000000"/>
          <w:szCs w:val="22"/>
        </w:rPr>
        <w:t xml:space="preserve"> or alcohol by volume (ABV).</w:t>
      </w:r>
    </w:p>
    <w:p w14:paraId="3F80589E" w14:textId="77777777" w:rsidR="00FB5200" w:rsidRPr="00FB5200" w:rsidRDefault="00FB5200" w:rsidP="00FB5200">
      <w:pPr>
        <w:tabs>
          <w:tab w:val="num" w:pos="1734"/>
        </w:tabs>
        <w:spacing w:after="0" w:line="300" w:lineRule="atLeast"/>
        <w:ind w:left="0" w:right="480"/>
        <w:rPr>
          <w:color w:val="000000"/>
          <w:szCs w:val="22"/>
        </w:rPr>
      </w:pPr>
    </w:p>
    <w:p w14:paraId="6D2AE068" w14:textId="77777777" w:rsidR="00FB5200" w:rsidRDefault="00FB5200" w:rsidP="00FB5200">
      <w:pPr>
        <w:numPr>
          <w:ilvl w:val="0"/>
          <w:numId w:val="36"/>
        </w:numPr>
        <w:tabs>
          <w:tab w:val="clear" w:pos="720"/>
          <w:tab w:val="num" w:pos="1734"/>
        </w:tabs>
        <w:spacing w:after="0" w:line="300" w:lineRule="atLeast"/>
        <w:ind w:left="1494" w:right="480"/>
        <w:rPr>
          <w:color w:val="000000"/>
          <w:szCs w:val="22"/>
        </w:rPr>
      </w:pPr>
      <w:proofErr w:type="gramStart"/>
      <w:r w:rsidRPr="00FB5200">
        <w:rPr>
          <w:rStyle w:val="Strong"/>
          <w:color w:val="000000"/>
          <w:szCs w:val="22"/>
        </w:rPr>
        <w:t>quality</w:t>
      </w:r>
      <w:proofErr w:type="gramEnd"/>
      <w:r w:rsidRPr="00FB5200">
        <w:rPr>
          <w:rStyle w:val="Strong"/>
          <w:color w:val="000000"/>
          <w:szCs w:val="22"/>
        </w:rPr>
        <w:t>:</w:t>
      </w:r>
      <w:r w:rsidRPr="00FB5200">
        <w:rPr>
          <w:color w:val="000000"/>
          <w:szCs w:val="22"/>
        </w:rPr>
        <w:t xml:space="preserve"> Wine experts graded the wine quality between 0 (very bad) and 10 (very excellent). The eventual quality score is the median of at least three evaluations made by the same wine experts.</w:t>
      </w:r>
    </w:p>
    <w:p w14:paraId="296CA9F6" w14:textId="77777777" w:rsidR="00FB5200" w:rsidRPr="00FB5200" w:rsidRDefault="00FB5200" w:rsidP="00FB5200">
      <w:pPr>
        <w:spacing w:after="0" w:line="300" w:lineRule="atLeast"/>
        <w:ind w:left="1494" w:right="480"/>
        <w:rPr>
          <w:color w:val="000000"/>
          <w:szCs w:val="22"/>
        </w:rPr>
      </w:pPr>
    </w:p>
    <w:p w14:paraId="20EFF9CF" w14:textId="77777777" w:rsidR="00FB5200" w:rsidRDefault="00FB5200" w:rsidP="00FB5200">
      <w:pPr>
        <w:numPr>
          <w:ilvl w:val="0"/>
          <w:numId w:val="37"/>
        </w:numPr>
        <w:tabs>
          <w:tab w:val="clear" w:pos="720"/>
          <w:tab w:val="num" w:pos="1734"/>
        </w:tabs>
        <w:spacing w:after="0" w:line="300" w:lineRule="atLeast"/>
        <w:ind w:left="1494" w:right="480"/>
        <w:rPr>
          <w:color w:val="000000"/>
          <w:szCs w:val="22"/>
        </w:rPr>
      </w:pPr>
      <w:proofErr w:type="spellStart"/>
      <w:r w:rsidRPr="00FB5200">
        <w:rPr>
          <w:rStyle w:val="Strong"/>
          <w:color w:val="000000"/>
          <w:szCs w:val="22"/>
        </w:rPr>
        <w:t>wine_type</w:t>
      </w:r>
      <w:proofErr w:type="spellEnd"/>
      <w:r w:rsidRPr="00FB5200">
        <w:rPr>
          <w:rStyle w:val="Strong"/>
          <w:color w:val="000000"/>
          <w:szCs w:val="22"/>
        </w:rPr>
        <w:t>:</w:t>
      </w:r>
      <w:r w:rsidRPr="00FB5200">
        <w:rPr>
          <w:color w:val="000000"/>
          <w:szCs w:val="22"/>
        </w:rPr>
        <w:t xml:space="preserve"> Since we originally had two datasets for red and white wine, we introduced this attribute in the final merged dataset which indicates the type of wine for each data point. A wine can either be a 'red' or a 'white' wine. One of the predictive models we will build in this chapter would be such that we can predict the type of wine by looking at other wine attributes.</w:t>
      </w:r>
    </w:p>
    <w:p w14:paraId="48C10E32" w14:textId="77777777" w:rsidR="00FB5200" w:rsidRPr="00FB5200" w:rsidRDefault="00FB5200" w:rsidP="00FB5200">
      <w:pPr>
        <w:spacing w:after="0" w:line="300" w:lineRule="atLeast"/>
        <w:ind w:left="1494" w:right="480"/>
        <w:rPr>
          <w:color w:val="000000"/>
          <w:szCs w:val="22"/>
        </w:rPr>
      </w:pPr>
    </w:p>
    <w:p w14:paraId="314F2FC6" w14:textId="77777777" w:rsidR="00FB5200" w:rsidRPr="00FB5200" w:rsidRDefault="00FB5200" w:rsidP="00FB5200">
      <w:pPr>
        <w:numPr>
          <w:ilvl w:val="0"/>
          <w:numId w:val="38"/>
        </w:numPr>
        <w:tabs>
          <w:tab w:val="clear" w:pos="720"/>
          <w:tab w:val="num" w:pos="1734"/>
        </w:tabs>
        <w:spacing w:after="0" w:line="300" w:lineRule="atLeast"/>
        <w:ind w:left="1494" w:right="480"/>
        <w:rPr>
          <w:color w:val="000000"/>
          <w:szCs w:val="22"/>
        </w:rPr>
      </w:pPr>
      <w:proofErr w:type="spellStart"/>
      <w:r w:rsidRPr="00FB5200">
        <w:rPr>
          <w:rStyle w:val="Strong"/>
          <w:color w:val="000000"/>
          <w:szCs w:val="22"/>
        </w:rPr>
        <w:t>quality_label</w:t>
      </w:r>
      <w:proofErr w:type="spellEnd"/>
      <w:r w:rsidRPr="00FB5200">
        <w:rPr>
          <w:rStyle w:val="Strong"/>
          <w:color w:val="000000"/>
          <w:szCs w:val="22"/>
        </w:rPr>
        <w:t>:</w:t>
      </w:r>
      <w:r w:rsidRPr="00FB5200">
        <w:rPr>
          <w:color w:val="000000"/>
          <w:szCs w:val="22"/>
        </w:rPr>
        <w:t xml:space="preserve"> This is a derived attribute from the </w:t>
      </w:r>
      <w:r w:rsidRPr="00FB5200">
        <w:rPr>
          <w:rStyle w:val="HTMLCode"/>
          <w:rFonts w:ascii="Arial" w:hAnsi="Arial" w:cs="Arial"/>
          <w:color w:val="000000"/>
          <w:sz w:val="22"/>
          <w:szCs w:val="22"/>
          <w:bdr w:val="none" w:sz="0" w:space="0" w:color="auto" w:frame="1"/>
          <w:shd w:val="clear" w:color="auto" w:fill="FFFFFF"/>
        </w:rPr>
        <w:t>quality</w:t>
      </w:r>
      <w:r w:rsidRPr="00FB5200">
        <w:rPr>
          <w:color w:val="000000"/>
          <w:szCs w:val="22"/>
        </w:rPr>
        <w:t xml:space="preserve"> attribute. We bucket or group wine quality scores into three qualitative buckets namely low, medium and high. Wines with a quality score of 3, 4 &amp; 5 are low quality, scores of 6 &amp; 7 are medium quality and scores of 8 &amp; 9 are high quality wines. We will also build another model in this chapter to predict this wine quality label based on other wine attributes. </w:t>
      </w:r>
    </w:p>
    <w:p w14:paraId="3690039B" w14:textId="41732D05" w:rsidR="00AC4976" w:rsidRDefault="00AC4976">
      <w:pPr>
        <w:spacing w:after="0" w:line="240" w:lineRule="auto"/>
        <w:ind w:left="0"/>
        <w:rPr>
          <w:b/>
          <w:bCs/>
          <w:iCs/>
          <w:color w:val="3C8D94"/>
          <w:sz w:val="26"/>
          <w:szCs w:val="28"/>
        </w:rPr>
      </w:pPr>
    </w:p>
    <w:p w14:paraId="0E6279F0" w14:textId="77777777" w:rsidR="00FB5200" w:rsidRDefault="00FB5200">
      <w:pPr>
        <w:spacing w:after="0" w:line="240" w:lineRule="auto"/>
        <w:ind w:left="0"/>
        <w:rPr>
          <w:b/>
          <w:bCs/>
          <w:iCs/>
          <w:color w:val="3C8D94"/>
          <w:sz w:val="26"/>
          <w:szCs w:val="28"/>
        </w:rPr>
      </w:pPr>
      <w:bookmarkStart w:id="44" w:name="_Toc30776301"/>
      <w:r>
        <w:br w:type="page"/>
      </w:r>
    </w:p>
    <w:p w14:paraId="4DE72993" w14:textId="314A671C" w:rsidR="00AC4976" w:rsidRDefault="0054532B" w:rsidP="00AC4976">
      <w:pPr>
        <w:pStyle w:val="Heading2"/>
      </w:pPr>
      <w:r>
        <w:lastRenderedPageBreak/>
        <w:t>References</w:t>
      </w:r>
      <w:bookmarkEnd w:id="44"/>
    </w:p>
    <w:p w14:paraId="592A4E8F" w14:textId="181244A8" w:rsidR="00D95216" w:rsidRDefault="00CF1328" w:rsidP="0054532B">
      <w:r>
        <w:t xml:space="preserve">The use of this Wine Quality dataset in this CA acknowledges the source </w:t>
      </w:r>
      <w:proofErr w:type="gramStart"/>
      <w:r>
        <w:t>publication :</w:t>
      </w:r>
      <w:proofErr w:type="gramEnd"/>
    </w:p>
    <w:p w14:paraId="0FE08CDE" w14:textId="0648790F" w:rsidR="00CF1328" w:rsidRPr="00D95216" w:rsidRDefault="00CF1328" w:rsidP="0054532B">
      <w:r>
        <w:rPr>
          <w:sz w:val="21"/>
          <w:szCs w:val="21"/>
          <w:shd w:val="clear" w:color="auto" w:fill="FFFFFF"/>
        </w:rPr>
        <w:t xml:space="preserve">P. Cortez, A. </w:t>
      </w:r>
      <w:proofErr w:type="spellStart"/>
      <w:r>
        <w:rPr>
          <w:sz w:val="21"/>
          <w:szCs w:val="21"/>
          <w:shd w:val="clear" w:color="auto" w:fill="FFFFFF"/>
        </w:rPr>
        <w:t>Cerdeira</w:t>
      </w:r>
      <w:proofErr w:type="spellEnd"/>
      <w:r>
        <w:rPr>
          <w:sz w:val="21"/>
          <w:szCs w:val="21"/>
          <w:shd w:val="clear" w:color="auto" w:fill="FFFFFF"/>
        </w:rPr>
        <w:t xml:space="preserve">, F. Almeida, T. Matos and J. Reis. </w:t>
      </w:r>
      <w:proofErr w:type="spellStart"/>
      <w:r>
        <w:rPr>
          <w:sz w:val="21"/>
          <w:szCs w:val="21"/>
          <w:shd w:val="clear" w:color="auto" w:fill="FFFFFF"/>
        </w:rPr>
        <w:t>Modeling</w:t>
      </w:r>
      <w:proofErr w:type="spellEnd"/>
      <w:r>
        <w:rPr>
          <w:sz w:val="21"/>
          <w:szCs w:val="21"/>
          <w:shd w:val="clear" w:color="auto" w:fill="FFFFFF"/>
        </w:rPr>
        <w:t xml:space="preserve"> wine preferences by data mining from physicochemical properties. In Decision Support Systems, Elsevier, 47(4):547-553, 2009.</w:t>
      </w:r>
    </w:p>
    <w:p w14:paraId="4714A4AE" w14:textId="77777777" w:rsidR="00D95216" w:rsidRDefault="00D95216" w:rsidP="00167B7C">
      <w:pPr>
        <w:spacing w:after="100"/>
        <w:ind w:left="1440" w:right="720"/>
      </w:pPr>
    </w:p>
    <w:sectPr w:rsidR="00D95216" w:rsidSect="00DD7DF2">
      <w:headerReference w:type="even" r:id="rId28"/>
      <w:headerReference w:type="default" r:id="rId29"/>
      <w:footerReference w:type="even" r:id="rId30"/>
      <w:footerReference w:type="default" r:id="rId31"/>
      <w:headerReference w:type="first" r:id="rId32"/>
      <w:pgSz w:w="11907" w:h="16840" w:code="9"/>
      <w:pgMar w:top="1020" w:right="737" w:bottom="1020" w:left="737" w:header="454" w:footer="283" w:gutter="567"/>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584F4F" w16cid:durableId="214EF367"/>
  <w16cid:commentId w16cid:paraId="07E77274" w16cid:durableId="214EFA68"/>
  <w16cid:commentId w16cid:paraId="551E7D11" w16cid:durableId="214EFC5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92982" w14:textId="77777777" w:rsidR="00241379" w:rsidRDefault="00241379">
      <w:r>
        <w:separator/>
      </w:r>
    </w:p>
  </w:endnote>
  <w:endnote w:type="continuationSeparator" w:id="0">
    <w:p w14:paraId="318DFBA2" w14:textId="77777777" w:rsidR="00241379" w:rsidRDefault="00241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256AC2" w14:paraId="37A28FF2" w14:textId="77777777" w:rsidTr="001C5E38">
      <w:trPr>
        <w:trHeight w:val="170"/>
      </w:trPr>
      <w:tc>
        <w:tcPr>
          <w:tcW w:w="5000" w:type="pct"/>
          <w:gridSpan w:val="2"/>
          <w:tcBorders>
            <w:bottom w:val="single" w:sz="4" w:space="0" w:color="auto"/>
          </w:tcBorders>
          <w:shd w:val="clear" w:color="auto" w:fill="auto"/>
        </w:tcPr>
        <w:p w14:paraId="370AE290" w14:textId="77777777" w:rsidR="00256AC2" w:rsidRDefault="00256AC2" w:rsidP="003B7959">
          <w:pPr>
            <w:pStyle w:val="Footer"/>
          </w:pPr>
        </w:p>
      </w:tc>
    </w:tr>
    <w:tr w:rsidR="00256AC2" w14:paraId="49DDF186" w14:textId="77777777" w:rsidTr="001C5E38">
      <w:trPr>
        <w:trHeight w:val="170"/>
      </w:trPr>
      <w:tc>
        <w:tcPr>
          <w:tcW w:w="2000" w:type="pct"/>
          <w:tcBorders>
            <w:top w:val="single" w:sz="4" w:space="0" w:color="auto"/>
          </w:tcBorders>
          <w:shd w:val="clear" w:color="auto" w:fill="auto"/>
        </w:tcPr>
        <w:p w14:paraId="72790463" w14:textId="77777777" w:rsidR="00256AC2" w:rsidRDefault="00256A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14:paraId="27AA4320" w14:textId="77777777" w:rsidR="00256AC2" w:rsidRDefault="00256AC2" w:rsidP="001C5E38">
          <w:pPr>
            <w:pStyle w:val="Footer"/>
            <w:jc w:val="right"/>
          </w:pPr>
          <w:r>
            <w:t>INCXnnnnDnnn-0.10</w:t>
          </w:r>
        </w:p>
      </w:tc>
    </w:tr>
    <w:tr w:rsidR="00256AC2" w14:paraId="04243D46" w14:textId="77777777" w:rsidTr="00A10131">
      <w:trPr>
        <w:trHeight w:hRule="exact" w:val="482"/>
      </w:trPr>
      <w:tc>
        <w:tcPr>
          <w:tcW w:w="5000" w:type="pct"/>
          <w:gridSpan w:val="2"/>
          <w:shd w:val="clear" w:color="auto" w:fill="auto"/>
          <w:vAlign w:val="bottom"/>
        </w:tcPr>
        <w:p w14:paraId="628785C8" w14:textId="77777777" w:rsidR="00256AC2" w:rsidRDefault="00256AC2" w:rsidP="003B7959">
          <w:pPr>
            <w:pStyle w:val="ClassificationFooter"/>
          </w:pPr>
          <w:r>
            <w:t>Commercial in Confidence</w:t>
          </w:r>
        </w:p>
      </w:tc>
    </w:tr>
  </w:tbl>
  <w:p w14:paraId="7D4F6451" w14:textId="77777777" w:rsidR="00256AC2" w:rsidRDefault="00256AC2" w:rsidP="003B79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256AC2" w14:paraId="0BA1A931" w14:textId="77777777" w:rsidTr="001C5E38">
      <w:trPr>
        <w:trHeight w:val="170"/>
      </w:trPr>
      <w:tc>
        <w:tcPr>
          <w:tcW w:w="5000" w:type="pct"/>
          <w:gridSpan w:val="2"/>
          <w:tcBorders>
            <w:bottom w:val="single" w:sz="4" w:space="0" w:color="auto"/>
          </w:tcBorders>
          <w:shd w:val="clear" w:color="auto" w:fill="auto"/>
        </w:tcPr>
        <w:p w14:paraId="4AD5EAE8" w14:textId="77777777" w:rsidR="00256AC2" w:rsidRDefault="00256AC2" w:rsidP="003B7959">
          <w:pPr>
            <w:pStyle w:val="Footer"/>
          </w:pPr>
        </w:p>
      </w:tc>
    </w:tr>
    <w:tr w:rsidR="00256AC2" w14:paraId="520C7CBD" w14:textId="77777777" w:rsidTr="001C5E38">
      <w:trPr>
        <w:trHeight w:val="170"/>
      </w:trPr>
      <w:tc>
        <w:tcPr>
          <w:tcW w:w="3000" w:type="pct"/>
          <w:tcBorders>
            <w:top w:val="single" w:sz="4" w:space="0" w:color="auto"/>
          </w:tcBorders>
          <w:shd w:val="clear" w:color="auto" w:fill="auto"/>
        </w:tcPr>
        <w:p w14:paraId="53E46749" w14:textId="77B4EE79" w:rsidR="00256AC2" w:rsidRDefault="00256AC2" w:rsidP="005607DA">
          <w:pPr>
            <w:pStyle w:val="Footer"/>
          </w:pPr>
          <w:r>
            <w:t>B8IT10</w:t>
          </w:r>
          <w:r w:rsidR="005607DA">
            <w:t>8</w:t>
          </w:r>
          <w:r>
            <w:t xml:space="preserve"> Data </w:t>
          </w:r>
          <w:r w:rsidR="005607DA">
            <w:t>and Web Mining</w:t>
          </w:r>
          <w:r>
            <w:t xml:space="preserve">  CA </w:t>
          </w:r>
        </w:p>
      </w:tc>
      <w:tc>
        <w:tcPr>
          <w:tcW w:w="2500" w:type="pct"/>
          <w:tcBorders>
            <w:top w:val="single" w:sz="4" w:space="0" w:color="auto"/>
          </w:tcBorders>
          <w:shd w:val="clear" w:color="auto" w:fill="auto"/>
        </w:tcPr>
        <w:p w14:paraId="7C5B34FB" w14:textId="77777777" w:rsidR="00256AC2" w:rsidRDefault="00256AC2" w:rsidP="001C5E38">
          <w:pPr>
            <w:pStyle w:val="Footer"/>
            <w:jc w:val="right"/>
          </w:pPr>
          <w:r>
            <w:t xml:space="preserve">Page </w:t>
          </w:r>
          <w:r>
            <w:fldChar w:fldCharType="begin"/>
          </w:r>
          <w:r>
            <w:instrText xml:space="preserve"> PAGE </w:instrText>
          </w:r>
          <w:r>
            <w:fldChar w:fldCharType="separate"/>
          </w:r>
          <w:r w:rsidR="003A63AB">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3A63AB">
            <w:rPr>
              <w:noProof/>
            </w:rPr>
            <w:t>21</w:t>
          </w:r>
          <w:r>
            <w:rPr>
              <w:noProof/>
            </w:rPr>
            <w:fldChar w:fldCharType="end"/>
          </w:r>
        </w:p>
      </w:tc>
    </w:tr>
    <w:tr w:rsidR="00256AC2" w14:paraId="3FFE7541" w14:textId="77777777" w:rsidTr="00A10131">
      <w:trPr>
        <w:trHeight w:hRule="exact" w:val="482"/>
      </w:trPr>
      <w:tc>
        <w:tcPr>
          <w:tcW w:w="5000" w:type="pct"/>
          <w:gridSpan w:val="2"/>
          <w:shd w:val="clear" w:color="auto" w:fill="auto"/>
          <w:vAlign w:val="bottom"/>
        </w:tcPr>
        <w:p w14:paraId="441A4CBB" w14:textId="77777777" w:rsidR="00256AC2" w:rsidRDefault="00256AC2" w:rsidP="003B7959">
          <w:pPr>
            <w:pStyle w:val="ClassificationFooter"/>
          </w:pPr>
        </w:p>
      </w:tc>
    </w:tr>
  </w:tbl>
  <w:p w14:paraId="1FE517DB" w14:textId="77777777" w:rsidR="00256AC2" w:rsidRDefault="00256AC2" w:rsidP="003B79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256AC2" w14:paraId="43CB6CAA" w14:textId="77777777" w:rsidTr="001C5E38">
      <w:trPr>
        <w:trHeight w:val="1361"/>
      </w:trPr>
      <w:tc>
        <w:tcPr>
          <w:tcW w:w="5000" w:type="pct"/>
          <w:gridSpan w:val="2"/>
          <w:tcBorders>
            <w:bottom w:val="single" w:sz="4" w:space="0" w:color="auto"/>
          </w:tcBorders>
          <w:shd w:val="clear" w:color="auto" w:fill="auto"/>
        </w:tcPr>
        <w:p w14:paraId="167FE6F1" w14:textId="77777777" w:rsidR="00256AC2" w:rsidRDefault="00256AC2" w:rsidP="003B7959">
          <w:pPr>
            <w:pStyle w:val="Footer"/>
          </w:pPr>
        </w:p>
      </w:tc>
    </w:tr>
    <w:tr w:rsidR="00256AC2" w14:paraId="0A6993B8" w14:textId="77777777" w:rsidTr="001C5E38">
      <w:trPr>
        <w:trHeight w:val="170"/>
      </w:trPr>
      <w:tc>
        <w:tcPr>
          <w:tcW w:w="3000" w:type="pct"/>
          <w:tcBorders>
            <w:top w:val="single" w:sz="4" w:space="0" w:color="auto"/>
          </w:tcBorders>
          <w:shd w:val="clear" w:color="auto" w:fill="auto"/>
        </w:tcPr>
        <w:p w14:paraId="6E1489AD" w14:textId="77777777" w:rsidR="00256AC2" w:rsidRDefault="00256AC2" w:rsidP="003B7959">
          <w:pPr>
            <w:pStyle w:val="Footer"/>
          </w:pPr>
        </w:p>
      </w:tc>
      <w:tc>
        <w:tcPr>
          <w:tcW w:w="2500" w:type="pct"/>
          <w:tcBorders>
            <w:top w:val="single" w:sz="4" w:space="0" w:color="auto"/>
          </w:tcBorders>
          <w:shd w:val="clear" w:color="auto" w:fill="auto"/>
        </w:tcPr>
        <w:p w14:paraId="24F29C79" w14:textId="77777777" w:rsidR="00256AC2" w:rsidRDefault="00256AC2" w:rsidP="001C5E38">
          <w:pPr>
            <w:pStyle w:val="Footer"/>
            <w:jc w:val="right"/>
          </w:pPr>
        </w:p>
      </w:tc>
    </w:tr>
    <w:tr w:rsidR="00256AC2" w14:paraId="3F280D59" w14:textId="77777777" w:rsidTr="00A10131">
      <w:trPr>
        <w:trHeight w:hRule="exact" w:val="482"/>
      </w:trPr>
      <w:tc>
        <w:tcPr>
          <w:tcW w:w="5000" w:type="pct"/>
          <w:gridSpan w:val="2"/>
          <w:shd w:val="clear" w:color="auto" w:fill="auto"/>
          <w:vAlign w:val="bottom"/>
        </w:tcPr>
        <w:p w14:paraId="0F54B172" w14:textId="77777777" w:rsidR="00256AC2" w:rsidRDefault="00256AC2" w:rsidP="003B7959">
          <w:pPr>
            <w:pStyle w:val="ClassificationFooter"/>
          </w:pPr>
        </w:p>
      </w:tc>
    </w:tr>
  </w:tbl>
  <w:p w14:paraId="7E94EC3D" w14:textId="77777777" w:rsidR="00256AC2" w:rsidRDefault="00256AC2" w:rsidP="003B795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256AC2" w14:paraId="6D41234A" w14:textId="77777777" w:rsidTr="001C5E38">
      <w:trPr>
        <w:trHeight w:val="170"/>
      </w:trPr>
      <w:tc>
        <w:tcPr>
          <w:tcW w:w="5000" w:type="pct"/>
          <w:gridSpan w:val="2"/>
          <w:tcBorders>
            <w:bottom w:val="single" w:sz="4" w:space="0" w:color="auto"/>
          </w:tcBorders>
          <w:shd w:val="clear" w:color="auto" w:fill="auto"/>
        </w:tcPr>
        <w:p w14:paraId="232C157D" w14:textId="77777777" w:rsidR="00256AC2" w:rsidRDefault="00256AC2" w:rsidP="003B7959">
          <w:pPr>
            <w:pStyle w:val="Footer"/>
          </w:pPr>
        </w:p>
      </w:tc>
    </w:tr>
    <w:tr w:rsidR="00256AC2" w14:paraId="5F2CE77F" w14:textId="77777777" w:rsidTr="001C5E38">
      <w:trPr>
        <w:trHeight w:val="170"/>
      </w:trPr>
      <w:tc>
        <w:tcPr>
          <w:tcW w:w="2000" w:type="pct"/>
          <w:tcBorders>
            <w:top w:val="single" w:sz="4" w:space="0" w:color="auto"/>
          </w:tcBorders>
          <w:shd w:val="clear" w:color="auto" w:fill="auto"/>
        </w:tcPr>
        <w:p w14:paraId="76F3C7A3" w14:textId="77777777" w:rsidR="00256AC2" w:rsidRDefault="00256A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14:paraId="013EBEDD" w14:textId="77777777" w:rsidR="00256AC2" w:rsidRDefault="00256AC2" w:rsidP="001C5E38">
          <w:pPr>
            <w:pStyle w:val="Footer"/>
            <w:jc w:val="right"/>
          </w:pPr>
          <w:r>
            <w:t>INCXnnnnDnnn-0.10</w:t>
          </w:r>
        </w:p>
      </w:tc>
    </w:tr>
    <w:tr w:rsidR="00256AC2" w14:paraId="6A94D47B" w14:textId="77777777" w:rsidTr="00A10131">
      <w:trPr>
        <w:trHeight w:hRule="exact" w:val="482"/>
      </w:trPr>
      <w:tc>
        <w:tcPr>
          <w:tcW w:w="5000" w:type="pct"/>
          <w:gridSpan w:val="2"/>
          <w:shd w:val="clear" w:color="auto" w:fill="auto"/>
          <w:vAlign w:val="bottom"/>
        </w:tcPr>
        <w:p w14:paraId="58B9CA5A" w14:textId="77777777" w:rsidR="00256AC2" w:rsidRDefault="00256AC2" w:rsidP="003B7959">
          <w:pPr>
            <w:pStyle w:val="ClassificationFooter"/>
          </w:pPr>
          <w:r>
            <w:t>Commercial in Confidence</w:t>
          </w:r>
        </w:p>
      </w:tc>
    </w:tr>
  </w:tbl>
  <w:p w14:paraId="6AA86133" w14:textId="77777777" w:rsidR="00256AC2" w:rsidRDefault="00256AC2" w:rsidP="003B795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256AC2" w14:paraId="4FF7E22E" w14:textId="77777777" w:rsidTr="001C5E38">
      <w:trPr>
        <w:trHeight w:val="170"/>
      </w:trPr>
      <w:tc>
        <w:tcPr>
          <w:tcW w:w="5000" w:type="pct"/>
          <w:gridSpan w:val="2"/>
          <w:tcBorders>
            <w:bottom w:val="single" w:sz="4" w:space="0" w:color="auto"/>
          </w:tcBorders>
          <w:shd w:val="clear" w:color="auto" w:fill="auto"/>
        </w:tcPr>
        <w:p w14:paraId="6E5BB9E8" w14:textId="77777777" w:rsidR="00256AC2" w:rsidRDefault="00256AC2" w:rsidP="003B7959">
          <w:pPr>
            <w:pStyle w:val="Footer"/>
          </w:pPr>
        </w:p>
      </w:tc>
    </w:tr>
    <w:tr w:rsidR="00256AC2" w14:paraId="106C8C1D" w14:textId="77777777" w:rsidTr="001C5E38">
      <w:trPr>
        <w:trHeight w:val="170"/>
      </w:trPr>
      <w:tc>
        <w:tcPr>
          <w:tcW w:w="3000" w:type="pct"/>
          <w:tcBorders>
            <w:top w:val="single" w:sz="4" w:space="0" w:color="auto"/>
          </w:tcBorders>
          <w:shd w:val="clear" w:color="auto" w:fill="auto"/>
        </w:tcPr>
        <w:p w14:paraId="73ACE3F0" w14:textId="7D34A4CE" w:rsidR="00256AC2" w:rsidRDefault="001D5D87" w:rsidP="003B7959">
          <w:pPr>
            <w:pStyle w:val="Footer"/>
          </w:pPr>
          <w:r>
            <w:t>B8IT108 Data and Web Mining  CA</w:t>
          </w:r>
        </w:p>
      </w:tc>
      <w:tc>
        <w:tcPr>
          <w:tcW w:w="2500" w:type="pct"/>
          <w:tcBorders>
            <w:top w:val="single" w:sz="4" w:space="0" w:color="auto"/>
          </w:tcBorders>
          <w:shd w:val="clear" w:color="auto" w:fill="auto"/>
        </w:tcPr>
        <w:p w14:paraId="4AB1573D" w14:textId="77777777" w:rsidR="00256AC2" w:rsidRDefault="00256AC2" w:rsidP="001C5E38">
          <w:pPr>
            <w:pStyle w:val="Footer"/>
            <w:jc w:val="right"/>
          </w:pPr>
          <w:r>
            <w:t xml:space="preserve">Page </w:t>
          </w:r>
          <w:r>
            <w:fldChar w:fldCharType="begin"/>
          </w:r>
          <w:r>
            <w:instrText xml:space="preserve"> PAGE </w:instrText>
          </w:r>
          <w:r>
            <w:fldChar w:fldCharType="separate"/>
          </w:r>
          <w:r w:rsidR="003A63AB">
            <w:rPr>
              <w:noProof/>
            </w:rPr>
            <w:t>13</w:t>
          </w:r>
          <w:r>
            <w:fldChar w:fldCharType="end"/>
          </w:r>
          <w:r>
            <w:t xml:space="preserve"> of </w:t>
          </w:r>
          <w:r>
            <w:rPr>
              <w:noProof/>
            </w:rPr>
            <w:fldChar w:fldCharType="begin"/>
          </w:r>
          <w:r>
            <w:rPr>
              <w:noProof/>
            </w:rPr>
            <w:instrText xml:space="preserve"> NUMPAGES </w:instrText>
          </w:r>
          <w:r>
            <w:rPr>
              <w:noProof/>
            </w:rPr>
            <w:fldChar w:fldCharType="separate"/>
          </w:r>
          <w:r w:rsidR="003A63AB">
            <w:rPr>
              <w:noProof/>
            </w:rPr>
            <w:t>21</w:t>
          </w:r>
          <w:r>
            <w:rPr>
              <w:noProof/>
            </w:rPr>
            <w:fldChar w:fldCharType="end"/>
          </w:r>
        </w:p>
      </w:tc>
    </w:tr>
    <w:tr w:rsidR="00256AC2" w14:paraId="77BE88AD" w14:textId="77777777" w:rsidTr="00A10131">
      <w:trPr>
        <w:trHeight w:hRule="exact" w:val="482"/>
      </w:trPr>
      <w:tc>
        <w:tcPr>
          <w:tcW w:w="5000" w:type="pct"/>
          <w:gridSpan w:val="2"/>
          <w:shd w:val="clear" w:color="auto" w:fill="auto"/>
          <w:vAlign w:val="bottom"/>
        </w:tcPr>
        <w:p w14:paraId="2F47FCEB" w14:textId="77777777" w:rsidR="00256AC2" w:rsidRDefault="00256AC2" w:rsidP="003B7959">
          <w:pPr>
            <w:pStyle w:val="ClassificationFooter"/>
          </w:pPr>
        </w:p>
      </w:tc>
    </w:tr>
  </w:tbl>
  <w:p w14:paraId="638E55B9" w14:textId="77777777" w:rsidR="00256AC2" w:rsidRDefault="00256AC2" w:rsidP="003B7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AC5DF" w14:textId="77777777" w:rsidR="00241379" w:rsidRDefault="00241379">
      <w:r>
        <w:separator/>
      </w:r>
    </w:p>
  </w:footnote>
  <w:footnote w:type="continuationSeparator" w:id="0">
    <w:p w14:paraId="41F8A90C" w14:textId="77777777" w:rsidR="00241379" w:rsidRDefault="002413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9866"/>
    </w:tblGrid>
    <w:tr w:rsidR="00256AC2" w14:paraId="7DE8727F" w14:textId="77777777" w:rsidTr="00A10131">
      <w:trPr>
        <w:trHeight w:hRule="exact" w:val="510"/>
      </w:trPr>
      <w:tc>
        <w:tcPr>
          <w:tcW w:w="5000" w:type="pct"/>
          <w:tcBorders>
            <w:bottom w:val="single" w:sz="4" w:space="0" w:color="auto"/>
          </w:tcBorders>
          <w:shd w:val="clear" w:color="auto" w:fill="auto"/>
        </w:tcPr>
        <w:p w14:paraId="04AD0D6B" w14:textId="77777777" w:rsidR="00256AC2" w:rsidRDefault="00256AC2" w:rsidP="00A10131">
          <w:pPr>
            <w:pStyle w:val="Classification"/>
          </w:pPr>
          <w:r>
            <w:t>Commercial in Confidence</w:t>
          </w:r>
        </w:p>
      </w:tc>
    </w:tr>
    <w:tr w:rsidR="00256AC2" w14:paraId="3BEEACE8" w14:textId="77777777" w:rsidTr="001C5E38">
      <w:trPr>
        <w:trHeight w:hRule="exact" w:val="170"/>
      </w:trPr>
      <w:tc>
        <w:tcPr>
          <w:tcW w:w="5000" w:type="pct"/>
          <w:tcBorders>
            <w:top w:val="single" w:sz="4" w:space="0" w:color="auto"/>
          </w:tcBorders>
          <w:shd w:val="clear" w:color="auto" w:fill="auto"/>
        </w:tcPr>
        <w:p w14:paraId="597D6DEB" w14:textId="77777777" w:rsidR="00256AC2" w:rsidRDefault="00256AC2" w:rsidP="003B7959">
          <w:pPr>
            <w:pStyle w:val="Header"/>
          </w:pPr>
        </w:p>
      </w:tc>
    </w:tr>
  </w:tbl>
  <w:p w14:paraId="4E6C26A2" w14:textId="77777777" w:rsidR="00256AC2" w:rsidRDefault="00256AC2" w:rsidP="003B79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9866"/>
    </w:tblGrid>
    <w:tr w:rsidR="00256AC2" w14:paraId="75074811" w14:textId="77777777" w:rsidTr="00A10131">
      <w:trPr>
        <w:trHeight w:hRule="exact" w:val="510"/>
      </w:trPr>
      <w:tc>
        <w:tcPr>
          <w:tcW w:w="5000" w:type="pct"/>
          <w:tcBorders>
            <w:bottom w:val="single" w:sz="4" w:space="0" w:color="auto"/>
          </w:tcBorders>
          <w:shd w:val="clear" w:color="auto" w:fill="auto"/>
        </w:tcPr>
        <w:p w14:paraId="400E05F4" w14:textId="77777777" w:rsidR="00256AC2" w:rsidRDefault="00256AC2" w:rsidP="00A10131">
          <w:pPr>
            <w:pStyle w:val="Classification"/>
          </w:pPr>
        </w:p>
      </w:tc>
    </w:tr>
    <w:tr w:rsidR="00256AC2" w14:paraId="35668D3B" w14:textId="77777777" w:rsidTr="001C5E38">
      <w:trPr>
        <w:trHeight w:hRule="exact" w:val="170"/>
      </w:trPr>
      <w:tc>
        <w:tcPr>
          <w:tcW w:w="5000" w:type="pct"/>
          <w:tcBorders>
            <w:top w:val="single" w:sz="4" w:space="0" w:color="auto"/>
          </w:tcBorders>
          <w:shd w:val="clear" w:color="auto" w:fill="auto"/>
        </w:tcPr>
        <w:p w14:paraId="336499A1" w14:textId="77777777" w:rsidR="00256AC2" w:rsidRDefault="00256AC2" w:rsidP="003B7959">
          <w:pPr>
            <w:pStyle w:val="Header"/>
          </w:pPr>
        </w:p>
      </w:tc>
    </w:tr>
  </w:tbl>
  <w:p w14:paraId="3A44DECF" w14:textId="77777777" w:rsidR="00256AC2" w:rsidRDefault="00256AC2" w:rsidP="003B79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9866"/>
    </w:tblGrid>
    <w:tr w:rsidR="00256AC2" w14:paraId="6DFAD43E" w14:textId="77777777" w:rsidTr="00A10131">
      <w:trPr>
        <w:trHeight w:hRule="exact" w:val="510"/>
      </w:trPr>
      <w:tc>
        <w:tcPr>
          <w:tcW w:w="5000" w:type="pct"/>
          <w:tcBorders>
            <w:bottom w:val="single" w:sz="4" w:space="0" w:color="auto"/>
          </w:tcBorders>
          <w:shd w:val="clear" w:color="auto" w:fill="auto"/>
        </w:tcPr>
        <w:p w14:paraId="141B14D4" w14:textId="77777777" w:rsidR="00256AC2" w:rsidRDefault="00256AC2" w:rsidP="00A10131">
          <w:pPr>
            <w:pStyle w:val="Classification"/>
          </w:pPr>
        </w:p>
      </w:tc>
    </w:tr>
    <w:tr w:rsidR="00256AC2" w14:paraId="720EB137" w14:textId="77777777" w:rsidTr="001C5E38">
      <w:trPr>
        <w:trHeight w:hRule="exact" w:val="113"/>
      </w:trPr>
      <w:tc>
        <w:tcPr>
          <w:tcW w:w="5000" w:type="pct"/>
          <w:tcBorders>
            <w:top w:val="single" w:sz="4" w:space="0" w:color="auto"/>
          </w:tcBorders>
          <w:shd w:val="clear" w:color="auto" w:fill="auto"/>
        </w:tcPr>
        <w:p w14:paraId="4AAD3673" w14:textId="77777777" w:rsidR="00256AC2" w:rsidRDefault="00256AC2" w:rsidP="003B7959">
          <w:pPr>
            <w:pStyle w:val="Header"/>
          </w:pPr>
        </w:p>
      </w:tc>
    </w:tr>
  </w:tbl>
  <w:p w14:paraId="38B18A36" w14:textId="77777777" w:rsidR="00256AC2" w:rsidRDefault="00256AC2" w:rsidP="003B795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9866"/>
    </w:tblGrid>
    <w:tr w:rsidR="00256AC2" w14:paraId="6BBFE1A4" w14:textId="77777777" w:rsidTr="00A10131">
      <w:trPr>
        <w:trHeight w:hRule="exact" w:val="510"/>
      </w:trPr>
      <w:tc>
        <w:tcPr>
          <w:tcW w:w="5000" w:type="pct"/>
          <w:tcBorders>
            <w:bottom w:val="single" w:sz="4" w:space="0" w:color="auto"/>
          </w:tcBorders>
          <w:shd w:val="clear" w:color="auto" w:fill="auto"/>
        </w:tcPr>
        <w:p w14:paraId="26001204" w14:textId="77777777" w:rsidR="00256AC2" w:rsidRDefault="00256AC2" w:rsidP="00A10131">
          <w:pPr>
            <w:pStyle w:val="Classification"/>
          </w:pPr>
          <w:r>
            <w:t>Commercial in Confidence</w:t>
          </w:r>
        </w:p>
      </w:tc>
    </w:tr>
    <w:tr w:rsidR="00256AC2" w14:paraId="2C092A2F" w14:textId="77777777" w:rsidTr="001C5E38">
      <w:trPr>
        <w:trHeight w:hRule="exact" w:val="170"/>
      </w:trPr>
      <w:tc>
        <w:tcPr>
          <w:tcW w:w="5000" w:type="pct"/>
          <w:tcBorders>
            <w:top w:val="single" w:sz="4" w:space="0" w:color="auto"/>
          </w:tcBorders>
          <w:shd w:val="clear" w:color="auto" w:fill="auto"/>
        </w:tcPr>
        <w:p w14:paraId="3B4047A4" w14:textId="77777777" w:rsidR="00256AC2" w:rsidRDefault="00256AC2" w:rsidP="003B7959">
          <w:pPr>
            <w:pStyle w:val="Header"/>
          </w:pPr>
        </w:p>
      </w:tc>
    </w:tr>
  </w:tbl>
  <w:p w14:paraId="76A40B1D" w14:textId="77777777" w:rsidR="00256AC2" w:rsidRDefault="00256AC2" w:rsidP="003B795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1E0" w:firstRow="1" w:lastRow="1" w:firstColumn="1" w:lastColumn="1" w:noHBand="0" w:noVBand="0"/>
    </w:tblPr>
    <w:tblGrid>
      <w:gridCol w:w="9866"/>
    </w:tblGrid>
    <w:tr w:rsidR="00256AC2" w14:paraId="291172D1" w14:textId="77777777" w:rsidTr="00A10131">
      <w:trPr>
        <w:trHeight w:hRule="exact" w:val="510"/>
      </w:trPr>
      <w:tc>
        <w:tcPr>
          <w:tcW w:w="5000" w:type="pct"/>
          <w:tcBorders>
            <w:bottom w:val="single" w:sz="4" w:space="0" w:color="auto"/>
          </w:tcBorders>
          <w:shd w:val="clear" w:color="auto" w:fill="auto"/>
        </w:tcPr>
        <w:p w14:paraId="77FC673C" w14:textId="1538B801" w:rsidR="00256AC2" w:rsidRDefault="00C5687E" w:rsidP="00C5687E">
          <w:pPr>
            <w:pStyle w:val="Classification"/>
          </w:pPr>
          <w:r>
            <w:rPr>
              <w:noProof/>
              <w:lang w:val="en-IE" w:eastAsia="en-IE"/>
            </w:rPr>
            <w:drawing>
              <wp:inline distT="0" distB="0" distL="0" distR="0" wp14:anchorId="0825ACD7" wp14:editId="28647020">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53633" cy="244629"/>
                        </a:xfrm>
                        <a:prstGeom prst="rect">
                          <a:avLst/>
                        </a:prstGeom>
                      </pic:spPr>
                    </pic:pic>
                  </a:graphicData>
                </a:graphic>
              </wp:inline>
            </w:drawing>
          </w:r>
          <w:r>
            <w:t xml:space="preserve">                                                                 CA Assignment Report : </w:t>
          </w:r>
          <w:r>
            <w:rPr>
              <w:b w:val="0"/>
            </w:rPr>
            <w:t>B8IT108</w:t>
          </w:r>
          <w:r w:rsidRPr="00A94B43">
            <w:rPr>
              <w:b w:val="0"/>
            </w:rPr>
            <w:t xml:space="preserve"> – Data </w:t>
          </w:r>
          <w:r>
            <w:rPr>
              <w:b w:val="0"/>
            </w:rPr>
            <w:t>and Web Mining</w:t>
          </w:r>
        </w:p>
      </w:tc>
    </w:tr>
    <w:tr w:rsidR="00256AC2" w14:paraId="3412ED4B" w14:textId="77777777" w:rsidTr="001C5E38">
      <w:trPr>
        <w:trHeight w:hRule="exact" w:val="170"/>
      </w:trPr>
      <w:tc>
        <w:tcPr>
          <w:tcW w:w="5000" w:type="pct"/>
          <w:tcBorders>
            <w:top w:val="single" w:sz="4" w:space="0" w:color="auto"/>
          </w:tcBorders>
          <w:shd w:val="clear" w:color="auto" w:fill="auto"/>
        </w:tcPr>
        <w:p w14:paraId="1D6E85E2" w14:textId="77777777" w:rsidR="00256AC2" w:rsidRDefault="00256AC2" w:rsidP="003B7959">
          <w:pPr>
            <w:pStyle w:val="Header"/>
          </w:pPr>
        </w:p>
      </w:tc>
    </w:tr>
  </w:tbl>
  <w:p w14:paraId="552626F1" w14:textId="77777777" w:rsidR="00256AC2" w:rsidRDefault="00256AC2" w:rsidP="003B795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CA619" w14:textId="77777777" w:rsidR="00256AC2" w:rsidRDefault="00256A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A3E0BA7"/>
    <w:multiLevelType w:val="multilevel"/>
    <w:tmpl w:val="5A38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15:restartNumberingAfterBreak="0">
    <w:nsid w:val="12B73C5B"/>
    <w:multiLevelType w:val="multilevel"/>
    <w:tmpl w:val="3AD8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084C51"/>
    <w:multiLevelType w:val="multilevel"/>
    <w:tmpl w:val="ED1A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1E31AC"/>
    <w:multiLevelType w:val="hybridMultilevel"/>
    <w:tmpl w:val="8020D99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191C0670"/>
    <w:multiLevelType w:val="multilevel"/>
    <w:tmpl w:val="58AA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9" w15:restartNumberingAfterBreak="0">
    <w:nsid w:val="26B52661"/>
    <w:multiLevelType w:val="multilevel"/>
    <w:tmpl w:val="3608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6626A0"/>
    <w:multiLevelType w:val="hybridMultilevel"/>
    <w:tmpl w:val="F29E4B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2" w15:restartNumberingAfterBreak="0">
    <w:nsid w:val="2EDE2B9D"/>
    <w:multiLevelType w:val="multilevel"/>
    <w:tmpl w:val="C78C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274D0C"/>
    <w:multiLevelType w:val="multilevel"/>
    <w:tmpl w:val="1A20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15" w15:restartNumberingAfterBreak="0">
    <w:nsid w:val="41E53F09"/>
    <w:multiLevelType w:val="hybridMultilevel"/>
    <w:tmpl w:val="20F26594"/>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6"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7FB1A5C"/>
    <w:multiLevelType w:val="hybridMultilevel"/>
    <w:tmpl w:val="FE1C061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531E7290"/>
    <w:multiLevelType w:val="hybridMultilevel"/>
    <w:tmpl w:val="C3A63910"/>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0"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5BD70365"/>
    <w:multiLevelType w:val="multilevel"/>
    <w:tmpl w:val="C598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610ED8"/>
    <w:multiLevelType w:val="hybridMultilevel"/>
    <w:tmpl w:val="5B1467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24" w15:restartNumberingAfterBreak="0">
    <w:nsid w:val="627D252A"/>
    <w:multiLevelType w:val="hybridMultilevel"/>
    <w:tmpl w:val="D016708A"/>
    <w:lvl w:ilvl="0" w:tplc="0809000B">
      <w:start w:val="1"/>
      <w:numFmt w:val="bullet"/>
      <w:lvlText w:val=""/>
      <w:lvlJc w:val="left"/>
      <w:pPr>
        <w:ind w:left="2214" w:hanging="360"/>
      </w:pPr>
      <w:rPr>
        <w:rFonts w:ascii="Wingdings" w:hAnsi="Wingdings"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25" w15:restartNumberingAfterBreak="0">
    <w:nsid w:val="6338381A"/>
    <w:multiLevelType w:val="multilevel"/>
    <w:tmpl w:val="DE0E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B825ED"/>
    <w:multiLevelType w:val="multilevel"/>
    <w:tmpl w:val="3E68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8"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6823470B"/>
    <w:multiLevelType w:val="hybridMultilevel"/>
    <w:tmpl w:val="58147A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6EAF72DF"/>
    <w:multiLevelType w:val="multilevel"/>
    <w:tmpl w:val="25E0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7928F4"/>
    <w:multiLevelType w:val="multilevel"/>
    <w:tmpl w:val="A71A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FC5BA0"/>
    <w:multiLevelType w:val="hybridMultilevel"/>
    <w:tmpl w:val="BF2808E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5" w15:restartNumberingAfterBreak="0">
    <w:nsid w:val="7C0F3112"/>
    <w:multiLevelType w:val="multilevel"/>
    <w:tmpl w:val="948C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8D6077"/>
    <w:multiLevelType w:val="multilevel"/>
    <w:tmpl w:val="E55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1"/>
  </w:num>
  <w:num w:numId="2">
    <w:abstractNumId w:val="28"/>
  </w:num>
  <w:num w:numId="3">
    <w:abstractNumId w:val="16"/>
  </w:num>
  <w:num w:numId="4">
    <w:abstractNumId w:val="18"/>
  </w:num>
  <w:num w:numId="5">
    <w:abstractNumId w:val="20"/>
  </w:num>
  <w:num w:numId="6">
    <w:abstractNumId w:val="31"/>
  </w:num>
  <w:num w:numId="7">
    <w:abstractNumId w:val="8"/>
  </w:num>
  <w:num w:numId="8">
    <w:abstractNumId w:val="37"/>
  </w:num>
  <w:num w:numId="9">
    <w:abstractNumId w:val="23"/>
  </w:num>
  <w:num w:numId="10">
    <w:abstractNumId w:val="0"/>
  </w:num>
  <w:num w:numId="11">
    <w:abstractNumId w:val="30"/>
  </w:num>
  <w:num w:numId="12">
    <w:abstractNumId w:val="14"/>
  </w:num>
  <w:num w:numId="13">
    <w:abstractNumId w:val="1"/>
  </w:num>
  <w:num w:numId="14">
    <w:abstractNumId w:val="3"/>
  </w:num>
  <w:num w:numId="15">
    <w:abstractNumId w:val="27"/>
  </w:num>
  <w:num w:numId="16">
    <w:abstractNumId w:val="19"/>
  </w:num>
  <w:num w:numId="17">
    <w:abstractNumId w:val="34"/>
  </w:num>
  <w:num w:numId="18">
    <w:abstractNumId w:val="22"/>
  </w:num>
  <w:num w:numId="19">
    <w:abstractNumId w:val="29"/>
  </w:num>
  <w:num w:numId="20">
    <w:abstractNumId w:val="17"/>
  </w:num>
  <w:num w:numId="21">
    <w:abstractNumId w:val="10"/>
  </w:num>
  <w:num w:numId="22">
    <w:abstractNumId w:val="6"/>
  </w:num>
  <w:num w:numId="23">
    <w:abstractNumId w:val="24"/>
  </w:num>
  <w:num w:numId="24">
    <w:abstractNumId w:val="15"/>
  </w:num>
  <w:num w:numId="25">
    <w:abstractNumId w:val="33"/>
  </w:num>
  <w:num w:numId="26">
    <w:abstractNumId w:val="35"/>
  </w:num>
  <w:num w:numId="27">
    <w:abstractNumId w:val="13"/>
  </w:num>
  <w:num w:numId="28">
    <w:abstractNumId w:val="32"/>
  </w:num>
  <w:num w:numId="29">
    <w:abstractNumId w:val="21"/>
  </w:num>
  <w:num w:numId="30">
    <w:abstractNumId w:val="9"/>
  </w:num>
  <w:num w:numId="31">
    <w:abstractNumId w:val="36"/>
  </w:num>
  <w:num w:numId="32">
    <w:abstractNumId w:val="25"/>
  </w:num>
  <w:num w:numId="33">
    <w:abstractNumId w:val="4"/>
  </w:num>
  <w:num w:numId="34">
    <w:abstractNumId w:val="12"/>
  </w:num>
  <w:num w:numId="35">
    <w:abstractNumId w:val="26"/>
  </w:num>
  <w:num w:numId="36">
    <w:abstractNumId w:val="2"/>
  </w:num>
  <w:num w:numId="37">
    <w:abstractNumId w:val="7"/>
  </w:num>
  <w:num w:numId="38">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2E7"/>
    <w:rsid w:val="0000199F"/>
    <w:rsid w:val="00003D86"/>
    <w:rsid w:val="00004B58"/>
    <w:rsid w:val="0000665C"/>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270CF"/>
    <w:rsid w:val="00030306"/>
    <w:rsid w:val="00033217"/>
    <w:rsid w:val="000332CC"/>
    <w:rsid w:val="000358F9"/>
    <w:rsid w:val="00036084"/>
    <w:rsid w:val="0004039B"/>
    <w:rsid w:val="000403B4"/>
    <w:rsid w:val="00040A21"/>
    <w:rsid w:val="00040B88"/>
    <w:rsid w:val="00043FC8"/>
    <w:rsid w:val="000444AB"/>
    <w:rsid w:val="000475FC"/>
    <w:rsid w:val="0005384C"/>
    <w:rsid w:val="000539C3"/>
    <w:rsid w:val="0005598C"/>
    <w:rsid w:val="00056289"/>
    <w:rsid w:val="000579BF"/>
    <w:rsid w:val="00061100"/>
    <w:rsid w:val="00062947"/>
    <w:rsid w:val="00062F1D"/>
    <w:rsid w:val="0006359C"/>
    <w:rsid w:val="0006517D"/>
    <w:rsid w:val="000666CF"/>
    <w:rsid w:val="00066791"/>
    <w:rsid w:val="00070864"/>
    <w:rsid w:val="000727D7"/>
    <w:rsid w:val="00072919"/>
    <w:rsid w:val="000734D4"/>
    <w:rsid w:val="00073FED"/>
    <w:rsid w:val="0007564D"/>
    <w:rsid w:val="00075772"/>
    <w:rsid w:val="00076E88"/>
    <w:rsid w:val="00077B4D"/>
    <w:rsid w:val="00077FC3"/>
    <w:rsid w:val="000804CF"/>
    <w:rsid w:val="0008205E"/>
    <w:rsid w:val="0008386E"/>
    <w:rsid w:val="000839B1"/>
    <w:rsid w:val="00084DFF"/>
    <w:rsid w:val="000867C6"/>
    <w:rsid w:val="0009081D"/>
    <w:rsid w:val="0009176C"/>
    <w:rsid w:val="000921D5"/>
    <w:rsid w:val="0009225E"/>
    <w:rsid w:val="00092BE1"/>
    <w:rsid w:val="0009439D"/>
    <w:rsid w:val="00095436"/>
    <w:rsid w:val="000955CD"/>
    <w:rsid w:val="000961FE"/>
    <w:rsid w:val="0009756D"/>
    <w:rsid w:val="000A308E"/>
    <w:rsid w:val="000A433B"/>
    <w:rsid w:val="000A7861"/>
    <w:rsid w:val="000B2B25"/>
    <w:rsid w:val="000B34F6"/>
    <w:rsid w:val="000C0B27"/>
    <w:rsid w:val="000C2189"/>
    <w:rsid w:val="000C2E3E"/>
    <w:rsid w:val="000C6534"/>
    <w:rsid w:val="000C732F"/>
    <w:rsid w:val="000C7694"/>
    <w:rsid w:val="000C7DE6"/>
    <w:rsid w:val="000D16CC"/>
    <w:rsid w:val="000D2C15"/>
    <w:rsid w:val="000D30AE"/>
    <w:rsid w:val="000D3B55"/>
    <w:rsid w:val="000D53E7"/>
    <w:rsid w:val="000D5E43"/>
    <w:rsid w:val="000D60A4"/>
    <w:rsid w:val="000D7222"/>
    <w:rsid w:val="000D7D7D"/>
    <w:rsid w:val="000D7EB7"/>
    <w:rsid w:val="000E47F9"/>
    <w:rsid w:val="000E7674"/>
    <w:rsid w:val="000E780C"/>
    <w:rsid w:val="000F1AE2"/>
    <w:rsid w:val="000F1EAB"/>
    <w:rsid w:val="000F402C"/>
    <w:rsid w:val="000F4C3E"/>
    <w:rsid w:val="000F5027"/>
    <w:rsid w:val="000F5A18"/>
    <w:rsid w:val="000F5AC8"/>
    <w:rsid w:val="00100743"/>
    <w:rsid w:val="00100D52"/>
    <w:rsid w:val="00100FFA"/>
    <w:rsid w:val="00101CA8"/>
    <w:rsid w:val="001033F8"/>
    <w:rsid w:val="001051A7"/>
    <w:rsid w:val="00106ADA"/>
    <w:rsid w:val="00107460"/>
    <w:rsid w:val="00107E94"/>
    <w:rsid w:val="00111574"/>
    <w:rsid w:val="00114F7E"/>
    <w:rsid w:val="00115B85"/>
    <w:rsid w:val="00115FCB"/>
    <w:rsid w:val="00121B63"/>
    <w:rsid w:val="00121CD2"/>
    <w:rsid w:val="00122799"/>
    <w:rsid w:val="001247BC"/>
    <w:rsid w:val="00124EA4"/>
    <w:rsid w:val="00127280"/>
    <w:rsid w:val="0013118E"/>
    <w:rsid w:val="0013241E"/>
    <w:rsid w:val="00132D97"/>
    <w:rsid w:val="00132F62"/>
    <w:rsid w:val="00137E36"/>
    <w:rsid w:val="00140A69"/>
    <w:rsid w:val="001432E4"/>
    <w:rsid w:val="0014642A"/>
    <w:rsid w:val="001465C0"/>
    <w:rsid w:val="00150B05"/>
    <w:rsid w:val="00151025"/>
    <w:rsid w:val="00151091"/>
    <w:rsid w:val="00153A10"/>
    <w:rsid w:val="00156FFE"/>
    <w:rsid w:val="00160792"/>
    <w:rsid w:val="00164173"/>
    <w:rsid w:val="00164445"/>
    <w:rsid w:val="001651D8"/>
    <w:rsid w:val="001652D3"/>
    <w:rsid w:val="001659BD"/>
    <w:rsid w:val="00166B20"/>
    <w:rsid w:val="001672E8"/>
    <w:rsid w:val="00167B7C"/>
    <w:rsid w:val="00173BF9"/>
    <w:rsid w:val="001769E4"/>
    <w:rsid w:val="00181053"/>
    <w:rsid w:val="0018116C"/>
    <w:rsid w:val="00181CA0"/>
    <w:rsid w:val="00181F6D"/>
    <w:rsid w:val="0018342A"/>
    <w:rsid w:val="00183802"/>
    <w:rsid w:val="0018544A"/>
    <w:rsid w:val="00186441"/>
    <w:rsid w:val="00192F01"/>
    <w:rsid w:val="001950B9"/>
    <w:rsid w:val="0019719A"/>
    <w:rsid w:val="001979D7"/>
    <w:rsid w:val="00197B73"/>
    <w:rsid w:val="001A17C9"/>
    <w:rsid w:val="001A40D3"/>
    <w:rsid w:val="001A475B"/>
    <w:rsid w:val="001A4BF2"/>
    <w:rsid w:val="001A5775"/>
    <w:rsid w:val="001A6108"/>
    <w:rsid w:val="001A6442"/>
    <w:rsid w:val="001A7C43"/>
    <w:rsid w:val="001A7F38"/>
    <w:rsid w:val="001B0908"/>
    <w:rsid w:val="001B586A"/>
    <w:rsid w:val="001B5AC8"/>
    <w:rsid w:val="001C0131"/>
    <w:rsid w:val="001C2EA4"/>
    <w:rsid w:val="001C5E38"/>
    <w:rsid w:val="001D0827"/>
    <w:rsid w:val="001D2C81"/>
    <w:rsid w:val="001D2CC6"/>
    <w:rsid w:val="001D5D87"/>
    <w:rsid w:val="001D5E00"/>
    <w:rsid w:val="001E258A"/>
    <w:rsid w:val="001F1665"/>
    <w:rsid w:val="001F1D09"/>
    <w:rsid w:val="001F1FE4"/>
    <w:rsid w:val="001F3168"/>
    <w:rsid w:val="001F351A"/>
    <w:rsid w:val="001F5B11"/>
    <w:rsid w:val="001F5B8A"/>
    <w:rsid w:val="001F7C80"/>
    <w:rsid w:val="001F7E0C"/>
    <w:rsid w:val="0020090F"/>
    <w:rsid w:val="00200BCD"/>
    <w:rsid w:val="00201E09"/>
    <w:rsid w:val="00201F8C"/>
    <w:rsid w:val="00204183"/>
    <w:rsid w:val="00204349"/>
    <w:rsid w:val="002048C8"/>
    <w:rsid w:val="00204E32"/>
    <w:rsid w:val="002066AA"/>
    <w:rsid w:val="00210212"/>
    <w:rsid w:val="00210C9B"/>
    <w:rsid w:val="00211630"/>
    <w:rsid w:val="002119C9"/>
    <w:rsid w:val="00212A13"/>
    <w:rsid w:val="00213A1B"/>
    <w:rsid w:val="0021596F"/>
    <w:rsid w:val="0021635E"/>
    <w:rsid w:val="00216A74"/>
    <w:rsid w:val="00216DAA"/>
    <w:rsid w:val="00222C8C"/>
    <w:rsid w:val="00224924"/>
    <w:rsid w:val="00224DF3"/>
    <w:rsid w:val="00225A46"/>
    <w:rsid w:val="0022661A"/>
    <w:rsid w:val="00226B70"/>
    <w:rsid w:val="0022739D"/>
    <w:rsid w:val="002277C3"/>
    <w:rsid w:val="0023212C"/>
    <w:rsid w:val="002321FC"/>
    <w:rsid w:val="00236BF1"/>
    <w:rsid w:val="0023720A"/>
    <w:rsid w:val="002372BE"/>
    <w:rsid w:val="0024054F"/>
    <w:rsid w:val="00241379"/>
    <w:rsid w:val="002418D5"/>
    <w:rsid w:val="0024224D"/>
    <w:rsid w:val="00242349"/>
    <w:rsid w:val="00243E4C"/>
    <w:rsid w:val="00252543"/>
    <w:rsid w:val="00256AC2"/>
    <w:rsid w:val="00260573"/>
    <w:rsid w:val="002605C4"/>
    <w:rsid w:val="00262F66"/>
    <w:rsid w:val="00263F14"/>
    <w:rsid w:val="00265792"/>
    <w:rsid w:val="00270318"/>
    <w:rsid w:val="00270754"/>
    <w:rsid w:val="00270C31"/>
    <w:rsid w:val="00272555"/>
    <w:rsid w:val="00272F02"/>
    <w:rsid w:val="002734DF"/>
    <w:rsid w:val="002753F8"/>
    <w:rsid w:val="00275C83"/>
    <w:rsid w:val="00276274"/>
    <w:rsid w:val="00277790"/>
    <w:rsid w:val="0027793E"/>
    <w:rsid w:val="00281C5C"/>
    <w:rsid w:val="00281CC0"/>
    <w:rsid w:val="00282AA0"/>
    <w:rsid w:val="002833A2"/>
    <w:rsid w:val="00283867"/>
    <w:rsid w:val="0028540A"/>
    <w:rsid w:val="00285F30"/>
    <w:rsid w:val="00290E55"/>
    <w:rsid w:val="0029103F"/>
    <w:rsid w:val="00296971"/>
    <w:rsid w:val="002A09E7"/>
    <w:rsid w:val="002A40AD"/>
    <w:rsid w:val="002A4952"/>
    <w:rsid w:val="002A7C9E"/>
    <w:rsid w:val="002B0A0F"/>
    <w:rsid w:val="002B1B82"/>
    <w:rsid w:val="002B6D5C"/>
    <w:rsid w:val="002B6FB3"/>
    <w:rsid w:val="002C042A"/>
    <w:rsid w:val="002C0C2C"/>
    <w:rsid w:val="002C2C64"/>
    <w:rsid w:val="002C3D14"/>
    <w:rsid w:val="002C43BC"/>
    <w:rsid w:val="002C57D9"/>
    <w:rsid w:val="002C5834"/>
    <w:rsid w:val="002C6BAE"/>
    <w:rsid w:val="002D0F3C"/>
    <w:rsid w:val="002D538C"/>
    <w:rsid w:val="002D7855"/>
    <w:rsid w:val="002D7C09"/>
    <w:rsid w:val="002E17E8"/>
    <w:rsid w:val="002E4A99"/>
    <w:rsid w:val="002E6154"/>
    <w:rsid w:val="002E67C4"/>
    <w:rsid w:val="002E6BF9"/>
    <w:rsid w:val="002E6FA0"/>
    <w:rsid w:val="002E76FD"/>
    <w:rsid w:val="002F004D"/>
    <w:rsid w:val="002F1FA8"/>
    <w:rsid w:val="002F2378"/>
    <w:rsid w:val="002F5E77"/>
    <w:rsid w:val="002F7C2D"/>
    <w:rsid w:val="00300170"/>
    <w:rsid w:val="003025FD"/>
    <w:rsid w:val="003039F0"/>
    <w:rsid w:val="00303CBC"/>
    <w:rsid w:val="00304BDE"/>
    <w:rsid w:val="00305402"/>
    <w:rsid w:val="00307877"/>
    <w:rsid w:val="003141EC"/>
    <w:rsid w:val="00314A00"/>
    <w:rsid w:val="0031500A"/>
    <w:rsid w:val="003170C0"/>
    <w:rsid w:val="00320B4A"/>
    <w:rsid w:val="00320C1B"/>
    <w:rsid w:val="003216DF"/>
    <w:rsid w:val="00323FFC"/>
    <w:rsid w:val="00324210"/>
    <w:rsid w:val="00330A49"/>
    <w:rsid w:val="00332336"/>
    <w:rsid w:val="0033364F"/>
    <w:rsid w:val="00335202"/>
    <w:rsid w:val="0033567F"/>
    <w:rsid w:val="003366ED"/>
    <w:rsid w:val="00337776"/>
    <w:rsid w:val="003402C3"/>
    <w:rsid w:val="00340982"/>
    <w:rsid w:val="003468F6"/>
    <w:rsid w:val="00347599"/>
    <w:rsid w:val="003532C5"/>
    <w:rsid w:val="00357AA9"/>
    <w:rsid w:val="0036446F"/>
    <w:rsid w:val="00364D12"/>
    <w:rsid w:val="00373F95"/>
    <w:rsid w:val="0037424D"/>
    <w:rsid w:val="003745A2"/>
    <w:rsid w:val="00374891"/>
    <w:rsid w:val="00375C82"/>
    <w:rsid w:val="0037682B"/>
    <w:rsid w:val="00377B0F"/>
    <w:rsid w:val="00380669"/>
    <w:rsid w:val="00381685"/>
    <w:rsid w:val="00383947"/>
    <w:rsid w:val="00383E34"/>
    <w:rsid w:val="00386072"/>
    <w:rsid w:val="0038620B"/>
    <w:rsid w:val="00386AEA"/>
    <w:rsid w:val="00386B6A"/>
    <w:rsid w:val="00387694"/>
    <w:rsid w:val="003908F0"/>
    <w:rsid w:val="00391111"/>
    <w:rsid w:val="00391581"/>
    <w:rsid w:val="00397B0C"/>
    <w:rsid w:val="003A0A44"/>
    <w:rsid w:val="003A102C"/>
    <w:rsid w:val="003A26A6"/>
    <w:rsid w:val="003A27E0"/>
    <w:rsid w:val="003A3F21"/>
    <w:rsid w:val="003A550E"/>
    <w:rsid w:val="003A63AB"/>
    <w:rsid w:val="003A7353"/>
    <w:rsid w:val="003B0B51"/>
    <w:rsid w:val="003B2CF9"/>
    <w:rsid w:val="003B3774"/>
    <w:rsid w:val="003B3944"/>
    <w:rsid w:val="003B4D75"/>
    <w:rsid w:val="003B69BD"/>
    <w:rsid w:val="003B7959"/>
    <w:rsid w:val="003C0ECC"/>
    <w:rsid w:val="003C4019"/>
    <w:rsid w:val="003C4375"/>
    <w:rsid w:val="003C6BD3"/>
    <w:rsid w:val="003D035C"/>
    <w:rsid w:val="003D0941"/>
    <w:rsid w:val="003D0E30"/>
    <w:rsid w:val="003D3CA7"/>
    <w:rsid w:val="003D4CE6"/>
    <w:rsid w:val="003D6D4B"/>
    <w:rsid w:val="003E15E6"/>
    <w:rsid w:val="003E214D"/>
    <w:rsid w:val="003E272B"/>
    <w:rsid w:val="003E3170"/>
    <w:rsid w:val="003E4E99"/>
    <w:rsid w:val="003E77C1"/>
    <w:rsid w:val="003F0A09"/>
    <w:rsid w:val="003F2304"/>
    <w:rsid w:val="003F5D9A"/>
    <w:rsid w:val="003F603D"/>
    <w:rsid w:val="003F7510"/>
    <w:rsid w:val="003F76DB"/>
    <w:rsid w:val="00400AB9"/>
    <w:rsid w:val="0040266B"/>
    <w:rsid w:val="00404188"/>
    <w:rsid w:val="004043F6"/>
    <w:rsid w:val="00406626"/>
    <w:rsid w:val="004068D4"/>
    <w:rsid w:val="00406CAA"/>
    <w:rsid w:val="004104AE"/>
    <w:rsid w:val="00413819"/>
    <w:rsid w:val="0041685D"/>
    <w:rsid w:val="00416D01"/>
    <w:rsid w:val="00417871"/>
    <w:rsid w:val="00417C61"/>
    <w:rsid w:val="00417CB7"/>
    <w:rsid w:val="00420273"/>
    <w:rsid w:val="004207CC"/>
    <w:rsid w:val="00420EB2"/>
    <w:rsid w:val="00421170"/>
    <w:rsid w:val="00425F75"/>
    <w:rsid w:val="00427272"/>
    <w:rsid w:val="004272D0"/>
    <w:rsid w:val="00427728"/>
    <w:rsid w:val="00430C21"/>
    <w:rsid w:val="00430E3C"/>
    <w:rsid w:val="0043194F"/>
    <w:rsid w:val="004326B0"/>
    <w:rsid w:val="0043309B"/>
    <w:rsid w:val="00433C0D"/>
    <w:rsid w:val="004347AF"/>
    <w:rsid w:val="004349D7"/>
    <w:rsid w:val="00435554"/>
    <w:rsid w:val="00435710"/>
    <w:rsid w:val="004404DC"/>
    <w:rsid w:val="00443977"/>
    <w:rsid w:val="00445486"/>
    <w:rsid w:val="00446DAD"/>
    <w:rsid w:val="00452B46"/>
    <w:rsid w:val="00452E0C"/>
    <w:rsid w:val="004546C9"/>
    <w:rsid w:val="00455083"/>
    <w:rsid w:val="0045592A"/>
    <w:rsid w:val="00461C74"/>
    <w:rsid w:val="0046265B"/>
    <w:rsid w:val="00463FA7"/>
    <w:rsid w:val="004661D9"/>
    <w:rsid w:val="0046688B"/>
    <w:rsid w:val="00470276"/>
    <w:rsid w:val="0047034F"/>
    <w:rsid w:val="00473B23"/>
    <w:rsid w:val="0048059A"/>
    <w:rsid w:val="0048228E"/>
    <w:rsid w:val="00485073"/>
    <w:rsid w:val="004907FF"/>
    <w:rsid w:val="004927DE"/>
    <w:rsid w:val="004927E5"/>
    <w:rsid w:val="004953D8"/>
    <w:rsid w:val="00495EB1"/>
    <w:rsid w:val="004A016C"/>
    <w:rsid w:val="004A2E94"/>
    <w:rsid w:val="004A390D"/>
    <w:rsid w:val="004A6BDC"/>
    <w:rsid w:val="004A78F6"/>
    <w:rsid w:val="004A7DC9"/>
    <w:rsid w:val="004B0564"/>
    <w:rsid w:val="004B0A71"/>
    <w:rsid w:val="004B1CE6"/>
    <w:rsid w:val="004B2CEC"/>
    <w:rsid w:val="004B6E8D"/>
    <w:rsid w:val="004C05DC"/>
    <w:rsid w:val="004C07F5"/>
    <w:rsid w:val="004C095D"/>
    <w:rsid w:val="004C273E"/>
    <w:rsid w:val="004C2AC0"/>
    <w:rsid w:val="004C305A"/>
    <w:rsid w:val="004C695E"/>
    <w:rsid w:val="004C6B5B"/>
    <w:rsid w:val="004C799E"/>
    <w:rsid w:val="004D2944"/>
    <w:rsid w:val="004D35B8"/>
    <w:rsid w:val="004D5559"/>
    <w:rsid w:val="004D5E88"/>
    <w:rsid w:val="004D65D2"/>
    <w:rsid w:val="004E0C5B"/>
    <w:rsid w:val="004E1608"/>
    <w:rsid w:val="004E41A4"/>
    <w:rsid w:val="004F2B26"/>
    <w:rsid w:val="004F2E5A"/>
    <w:rsid w:val="004F3D94"/>
    <w:rsid w:val="004F4E05"/>
    <w:rsid w:val="004F5B31"/>
    <w:rsid w:val="005017FB"/>
    <w:rsid w:val="00501EB4"/>
    <w:rsid w:val="00504968"/>
    <w:rsid w:val="0050564B"/>
    <w:rsid w:val="00505D2F"/>
    <w:rsid w:val="005062AA"/>
    <w:rsid w:val="00510A14"/>
    <w:rsid w:val="005115C4"/>
    <w:rsid w:val="00512C3B"/>
    <w:rsid w:val="005142E7"/>
    <w:rsid w:val="00514976"/>
    <w:rsid w:val="005149E6"/>
    <w:rsid w:val="005150CB"/>
    <w:rsid w:val="00516F5B"/>
    <w:rsid w:val="00517A49"/>
    <w:rsid w:val="00521E6C"/>
    <w:rsid w:val="00523D52"/>
    <w:rsid w:val="0052690F"/>
    <w:rsid w:val="00527B94"/>
    <w:rsid w:val="00531BAC"/>
    <w:rsid w:val="00531ED0"/>
    <w:rsid w:val="005355B6"/>
    <w:rsid w:val="00540EBE"/>
    <w:rsid w:val="005410BC"/>
    <w:rsid w:val="00541799"/>
    <w:rsid w:val="0054532B"/>
    <w:rsid w:val="0054649A"/>
    <w:rsid w:val="00550859"/>
    <w:rsid w:val="00550B12"/>
    <w:rsid w:val="00551943"/>
    <w:rsid w:val="00557997"/>
    <w:rsid w:val="00557A03"/>
    <w:rsid w:val="005607DA"/>
    <w:rsid w:val="005638ED"/>
    <w:rsid w:val="00565DF4"/>
    <w:rsid w:val="00570F5D"/>
    <w:rsid w:val="00574308"/>
    <w:rsid w:val="005753A2"/>
    <w:rsid w:val="0057541C"/>
    <w:rsid w:val="00575893"/>
    <w:rsid w:val="00575E03"/>
    <w:rsid w:val="00580D93"/>
    <w:rsid w:val="005812DC"/>
    <w:rsid w:val="00582104"/>
    <w:rsid w:val="00585209"/>
    <w:rsid w:val="00585617"/>
    <w:rsid w:val="005972EB"/>
    <w:rsid w:val="00597584"/>
    <w:rsid w:val="005A0A08"/>
    <w:rsid w:val="005A3EAF"/>
    <w:rsid w:val="005A4A45"/>
    <w:rsid w:val="005A791D"/>
    <w:rsid w:val="005B1E82"/>
    <w:rsid w:val="005B20F6"/>
    <w:rsid w:val="005B42B0"/>
    <w:rsid w:val="005B4CE0"/>
    <w:rsid w:val="005B7C14"/>
    <w:rsid w:val="005B7E79"/>
    <w:rsid w:val="005C096B"/>
    <w:rsid w:val="005C13DA"/>
    <w:rsid w:val="005C1748"/>
    <w:rsid w:val="005C1E77"/>
    <w:rsid w:val="005C331C"/>
    <w:rsid w:val="005C3A42"/>
    <w:rsid w:val="005C3AA3"/>
    <w:rsid w:val="005C4742"/>
    <w:rsid w:val="005D310A"/>
    <w:rsid w:val="005D3F51"/>
    <w:rsid w:val="005D664A"/>
    <w:rsid w:val="005D7518"/>
    <w:rsid w:val="005D7B46"/>
    <w:rsid w:val="005D7C52"/>
    <w:rsid w:val="005E0566"/>
    <w:rsid w:val="005E5E90"/>
    <w:rsid w:val="005E6540"/>
    <w:rsid w:val="005E667B"/>
    <w:rsid w:val="005E6879"/>
    <w:rsid w:val="005E7C2C"/>
    <w:rsid w:val="005F0049"/>
    <w:rsid w:val="005F082E"/>
    <w:rsid w:val="005F2AF5"/>
    <w:rsid w:val="005F4DAC"/>
    <w:rsid w:val="005F6357"/>
    <w:rsid w:val="005F7972"/>
    <w:rsid w:val="005F7A9A"/>
    <w:rsid w:val="0060026A"/>
    <w:rsid w:val="006002DA"/>
    <w:rsid w:val="00602ED6"/>
    <w:rsid w:val="0060447E"/>
    <w:rsid w:val="006053AB"/>
    <w:rsid w:val="006058EB"/>
    <w:rsid w:val="00611B09"/>
    <w:rsid w:val="006138CB"/>
    <w:rsid w:val="00614049"/>
    <w:rsid w:val="006160AF"/>
    <w:rsid w:val="006201B9"/>
    <w:rsid w:val="0062088B"/>
    <w:rsid w:val="00620B7E"/>
    <w:rsid w:val="0062104F"/>
    <w:rsid w:val="006237DF"/>
    <w:rsid w:val="00625646"/>
    <w:rsid w:val="00625E23"/>
    <w:rsid w:val="00626070"/>
    <w:rsid w:val="0063138C"/>
    <w:rsid w:val="00631DF2"/>
    <w:rsid w:val="00631ECD"/>
    <w:rsid w:val="00631FFA"/>
    <w:rsid w:val="00633262"/>
    <w:rsid w:val="00633ED6"/>
    <w:rsid w:val="006343BD"/>
    <w:rsid w:val="00634C0E"/>
    <w:rsid w:val="0063512B"/>
    <w:rsid w:val="0063561D"/>
    <w:rsid w:val="00636CCF"/>
    <w:rsid w:val="00637727"/>
    <w:rsid w:val="0064156E"/>
    <w:rsid w:val="006421A5"/>
    <w:rsid w:val="0064301C"/>
    <w:rsid w:val="00645959"/>
    <w:rsid w:val="00646B31"/>
    <w:rsid w:val="00647E2F"/>
    <w:rsid w:val="00650D33"/>
    <w:rsid w:val="00650E7B"/>
    <w:rsid w:val="0065188B"/>
    <w:rsid w:val="00651BA1"/>
    <w:rsid w:val="00652260"/>
    <w:rsid w:val="00652F9C"/>
    <w:rsid w:val="0065437D"/>
    <w:rsid w:val="006565E5"/>
    <w:rsid w:val="00656BCF"/>
    <w:rsid w:val="00657A0F"/>
    <w:rsid w:val="00657AC4"/>
    <w:rsid w:val="006603A2"/>
    <w:rsid w:val="0066085D"/>
    <w:rsid w:val="0066226B"/>
    <w:rsid w:val="006624EE"/>
    <w:rsid w:val="00664ECD"/>
    <w:rsid w:val="00670649"/>
    <w:rsid w:val="00671D74"/>
    <w:rsid w:val="006724B9"/>
    <w:rsid w:val="006748A9"/>
    <w:rsid w:val="0067630B"/>
    <w:rsid w:val="0067650A"/>
    <w:rsid w:val="00677D18"/>
    <w:rsid w:val="00680387"/>
    <w:rsid w:val="00680680"/>
    <w:rsid w:val="0068116A"/>
    <w:rsid w:val="0068277E"/>
    <w:rsid w:val="006828FC"/>
    <w:rsid w:val="00685925"/>
    <w:rsid w:val="00685AE1"/>
    <w:rsid w:val="00690DA4"/>
    <w:rsid w:val="00694B90"/>
    <w:rsid w:val="0069534C"/>
    <w:rsid w:val="00696842"/>
    <w:rsid w:val="00697E95"/>
    <w:rsid w:val="006A2128"/>
    <w:rsid w:val="006A3034"/>
    <w:rsid w:val="006A31AF"/>
    <w:rsid w:val="006A6A22"/>
    <w:rsid w:val="006B1010"/>
    <w:rsid w:val="006B1B75"/>
    <w:rsid w:val="006B378F"/>
    <w:rsid w:val="006B3852"/>
    <w:rsid w:val="006B388E"/>
    <w:rsid w:val="006B4939"/>
    <w:rsid w:val="006B4EFA"/>
    <w:rsid w:val="006B542A"/>
    <w:rsid w:val="006B7A91"/>
    <w:rsid w:val="006C0533"/>
    <w:rsid w:val="006C1DD4"/>
    <w:rsid w:val="006C5487"/>
    <w:rsid w:val="006C6ACF"/>
    <w:rsid w:val="006C6FBC"/>
    <w:rsid w:val="006D18E6"/>
    <w:rsid w:val="006D34FC"/>
    <w:rsid w:val="006D3DD2"/>
    <w:rsid w:val="006D525C"/>
    <w:rsid w:val="006D66FB"/>
    <w:rsid w:val="006E088E"/>
    <w:rsid w:val="006E13FE"/>
    <w:rsid w:val="006E2AB4"/>
    <w:rsid w:val="006E2FC4"/>
    <w:rsid w:val="006E34A4"/>
    <w:rsid w:val="006E48B2"/>
    <w:rsid w:val="006E64AA"/>
    <w:rsid w:val="006E7171"/>
    <w:rsid w:val="006E7B1A"/>
    <w:rsid w:val="006F03AB"/>
    <w:rsid w:val="006F0826"/>
    <w:rsid w:val="006F2093"/>
    <w:rsid w:val="006F35C3"/>
    <w:rsid w:val="006F555A"/>
    <w:rsid w:val="006F5788"/>
    <w:rsid w:val="006F64BF"/>
    <w:rsid w:val="006F78D9"/>
    <w:rsid w:val="006F7ACE"/>
    <w:rsid w:val="00700706"/>
    <w:rsid w:val="00701780"/>
    <w:rsid w:val="00701AE3"/>
    <w:rsid w:val="00705087"/>
    <w:rsid w:val="007050EB"/>
    <w:rsid w:val="00705CD7"/>
    <w:rsid w:val="00706262"/>
    <w:rsid w:val="00707E0D"/>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56CA"/>
    <w:rsid w:val="00735A39"/>
    <w:rsid w:val="0073646D"/>
    <w:rsid w:val="007402C8"/>
    <w:rsid w:val="00740CBB"/>
    <w:rsid w:val="00740DE6"/>
    <w:rsid w:val="00742BA0"/>
    <w:rsid w:val="00742DE8"/>
    <w:rsid w:val="0074468B"/>
    <w:rsid w:val="007459EA"/>
    <w:rsid w:val="00745DBE"/>
    <w:rsid w:val="007463D6"/>
    <w:rsid w:val="00750407"/>
    <w:rsid w:val="007528B4"/>
    <w:rsid w:val="007533C5"/>
    <w:rsid w:val="00755A64"/>
    <w:rsid w:val="00760C1F"/>
    <w:rsid w:val="00761869"/>
    <w:rsid w:val="00763AFE"/>
    <w:rsid w:val="00767703"/>
    <w:rsid w:val="0076785E"/>
    <w:rsid w:val="007705F7"/>
    <w:rsid w:val="00772505"/>
    <w:rsid w:val="00775BC3"/>
    <w:rsid w:val="007762B9"/>
    <w:rsid w:val="00777618"/>
    <w:rsid w:val="007776F9"/>
    <w:rsid w:val="00784937"/>
    <w:rsid w:val="00787EC2"/>
    <w:rsid w:val="0079132A"/>
    <w:rsid w:val="007925F1"/>
    <w:rsid w:val="00792656"/>
    <w:rsid w:val="00792B28"/>
    <w:rsid w:val="007940C4"/>
    <w:rsid w:val="007943EE"/>
    <w:rsid w:val="00796977"/>
    <w:rsid w:val="00797139"/>
    <w:rsid w:val="00797675"/>
    <w:rsid w:val="007A05A4"/>
    <w:rsid w:val="007A126C"/>
    <w:rsid w:val="007A2165"/>
    <w:rsid w:val="007A2897"/>
    <w:rsid w:val="007A29F2"/>
    <w:rsid w:val="007A3884"/>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C5396"/>
    <w:rsid w:val="007C681B"/>
    <w:rsid w:val="007D14EB"/>
    <w:rsid w:val="007D4911"/>
    <w:rsid w:val="007D5C06"/>
    <w:rsid w:val="007D6822"/>
    <w:rsid w:val="007E1E6F"/>
    <w:rsid w:val="007E306B"/>
    <w:rsid w:val="007E33C8"/>
    <w:rsid w:val="007E41BA"/>
    <w:rsid w:val="007E6B02"/>
    <w:rsid w:val="007F0085"/>
    <w:rsid w:val="007F0D8B"/>
    <w:rsid w:val="007F6ED0"/>
    <w:rsid w:val="007F7D0A"/>
    <w:rsid w:val="00800E67"/>
    <w:rsid w:val="00800F19"/>
    <w:rsid w:val="00801046"/>
    <w:rsid w:val="00801BC8"/>
    <w:rsid w:val="0080373D"/>
    <w:rsid w:val="00803F6D"/>
    <w:rsid w:val="00805F33"/>
    <w:rsid w:val="00810FC2"/>
    <w:rsid w:val="0081198D"/>
    <w:rsid w:val="00814212"/>
    <w:rsid w:val="008177B5"/>
    <w:rsid w:val="008178AD"/>
    <w:rsid w:val="00817EC4"/>
    <w:rsid w:val="00820598"/>
    <w:rsid w:val="008208EA"/>
    <w:rsid w:val="00820F20"/>
    <w:rsid w:val="0082460B"/>
    <w:rsid w:val="00824C0B"/>
    <w:rsid w:val="00826FC8"/>
    <w:rsid w:val="00830483"/>
    <w:rsid w:val="00831BC4"/>
    <w:rsid w:val="00831FA3"/>
    <w:rsid w:val="0083214D"/>
    <w:rsid w:val="008324D6"/>
    <w:rsid w:val="00832986"/>
    <w:rsid w:val="00834140"/>
    <w:rsid w:val="00834263"/>
    <w:rsid w:val="00837A73"/>
    <w:rsid w:val="00841BED"/>
    <w:rsid w:val="0084496C"/>
    <w:rsid w:val="008456CA"/>
    <w:rsid w:val="00847945"/>
    <w:rsid w:val="00847FEA"/>
    <w:rsid w:val="00850D22"/>
    <w:rsid w:val="008513D0"/>
    <w:rsid w:val="00852A18"/>
    <w:rsid w:val="00853993"/>
    <w:rsid w:val="00854391"/>
    <w:rsid w:val="00860A52"/>
    <w:rsid w:val="00862BBE"/>
    <w:rsid w:val="00864795"/>
    <w:rsid w:val="00864D1D"/>
    <w:rsid w:val="008652F7"/>
    <w:rsid w:val="008737EE"/>
    <w:rsid w:val="0087668B"/>
    <w:rsid w:val="00880A3C"/>
    <w:rsid w:val="00881056"/>
    <w:rsid w:val="00883D8C"/>
    <w:rsid w:val="00886482"/>
    <w:rsid w:val="00886872"/>
    <w:rsid w:val="008868A4"/>
    <w:rsid w:val="00887891"/>
    <w:rsid w:val="008914B9"/>
    <w:rsid w:val="008935FD"/>
    <w:rsid w:val="008977D1"/>
    <w:rsid w:val="00897DD1"/>
    <w:rsid w:val="008A0478"/>
    <w:rsid w:val="008A2C26"/>
    <w:rsid w:val="008A504A"/>
    <w:rsid w:val="008A7D3B"/>
    <w:rsid w:val="008B0E74"/>
    <w:rsid w:val="008B271E"/>
    <w:rsid w:val="008B4E3D"/>
    <w:rsid w:val="008B6118"/>
    <w:rsid w:val="008B7203"/>
    <w:rsid w:val="008B7C73"/>
    <w:rsid w:val="008C26D7"/>
    <w:rsid w:val="008C3028"/>
    <w:rsid w:val="008C4019"/>
    <w:rsid w:val="008C5542"/>
    <w:rsid w:val="008D05D0"/>
    <w:rsid w:val="008D4C64"/>
    <w:rsid w:val="008D5D47"/>
    <w:rsid w:val="008D71A5"/>
    <w:rsid w:val="008E209F"/>
    <w:rsid w:val="008E39CF"/>
    <w:rsid w:val="008E3DF8"/>
    <w:rsid w:val="008E5940"/>
    <w:rsid w:val="008E6921"/>
    <w:rsid w:val="008F1C30"/>
    <w:rsid w:val="008F1CFB"/>
    <w:rsid w:val="008F3D23"/>
    <w:rsid w:val="008F4FF1"/>
    <w:rsid w:val="008F7165"/>
    <w:rsid w:val="008F7812"/>
    <w:rsid w:val="0090019C"/>
    <w:rsid w:val="00901C7F"/>
    <w:rsid w:val="00902916"/>
    <w:rsid w:val="00903649"/>
    <w:rsid w:val="009039BF"/>
    <w:rsid w:val="009051B6"/>
    <w:rsid w:val="00905A4B"/>
    <w:rsid w:val="0090760F"/>
    <w:rsid w:val="009076C3"/>
    <w:rsid w:val="0091064A"/>
    <w:rsid w:val="0091120C"/>
    <w:rsid w:val="00913498"/>
    <w:rsid w:val="00913C86"/>
    <w:rsid w:val="00915222"/>
    <w:rsid w:val="009176AA"/>
    <w:rsid w:val="00920BC4"/>
    <w:rsid w:val="00921320"/>
    <w:rsid w:val="009239E0"/>
    <w:rsid w:val="00923D38"/>
    <w:rsid w:val="00925D02"/>
    <w:rsid w:val="00930111"/>
    <w:rsid w:val="0093195C"/>
    <w:rsid w:val="00932410"/>
    <w:rsid w:val="00932946"/>
    <w:rsid w:val="009334D6"/>
    <w:rsid w:val="00933504"/>
    <w:rsid w:val="00936343"/>
    <w:rsid w:val="00936706"/>
    <w:rsid w:val="00940D65"/>
    <w:rsid w:val="009413EB"/>
    <w:rsid w:val="009417A5"/>
    <w:rsid w:val="00942F57"/>
    <w:rsid w:val="009436FA"/>
    <w:rsid w:val="00945CC3"/>
    <w:rsid w:val="0094612F"/>
    <w:rsid w:val="0094636B"/>
    <w:rsid w:val="00946CCD"/>
    <w:rsid w:val="0095064C"/>
    <w:rsid w:val="00950894"/>
    <w:rsid w:val="009529E7"/>
    <w:rsid w:val="00953043"/>
    <w:rsid w:val="0095324B"/>
    <w:rsid w:val="00955791"/>
    <w:rsid w:val="009564BE"/>
    <w:rsid w:val="0096018A"/>
    <w:rsid w:val="00960A99"/>
    <w:rsid w:val="00962649"/>
    <w:rsid w:val="00962C2F"/>
    <w:rsid w:val="009633BF"/>
    <w:rsid w:val="00964FB3"/>
    <w:rsid w:val="009659BB"/>
    <w:rsid w:val="009667EC"/>
    <w:rsid w:val="00970D88"/>
    <w:rsid w:val="00971538"/>
    <w:rsid w:val="0097370B"/>
    <w:rsid w:val="00975571"/>
    <w:rsid w:val="0097625F"/>
    <w:rsid w:val="00977A80"/>
    <w:rsid w:val="00977F1A"/>
    <w:rsid w:val="009801A3"/>
    <w:rsid w:val="00980920"/>
    <w:rsid w:val="00985923"/>
    <w:rsid w:val="0098722E"/>
    <w:rsid w:val="009902E0"/>
    <w:rsid w:val="009903AA"/>
    <w:rsid w:val="009909D6"/>
    <w:rsid w:val="00990D27"/>
    <w:rsid w:val="00990D3C"/>
    <w:rsid w:val="00990FE1"/>
    <w:rsid w:val="0099479A"/>
    <w:rsid w:val="0099685E"/>
    <w:rsid w:val="009A0402"/>
    <w:rsid w:val="009A079D"/>
    <w:rsid w:val="009A0BA9"/>
    <w:rsid w:val="009A38D5"/>
    <w:rsid w:val="009A5FDE"/>
    <w:rsid w:val="009B02FE"/>
    <w:rsid w:val="009B0C85"/>
    <w:rsid w:val="009B5E6F"/>
    <w:rsid w:val="009B609F"/>
    <w:rsid w:val="009B73A2"/>
    <w:rsid w:val="009B768E"/>
    <w:rsid w:val="009C1486"/>
    <w:rsid w:val="009C15AE"/>
    <w:rsid w:val="009C4AE4"/>
    <w:rsid w:val="009E0A25"/>
    <w:rsid w:val="009E2724"/>
    <w:rsid w:val="009E2EB0"/>
    <w:rsid w:val="009E452C"/>
    <w:rsid w:val="009E50EA"/>
    <w:rsid w:val="009F008B"/>
    <w:rsid w:val="009F3806"/>
    <w:rsid w:val="009F4225"/>
    <w:rsid w:val="009F6D90"/>
    <w:rsid w:val="009F7EDC"/>
    <w:rsid w:val="00A00119"/>
    <w:rsid w:val="00A0612B"/>
    <w:rsid w:val="00A10131"/>
    <w:rsid w:val="00A11B7E"/>
    <w:rsid w:val="00A121A7"/>
    <w:rsid w:val="00A12901"/>
    <w:rsid w:val="00A13B6A"/>
    <w:rsid w:val="00A16069"/>
    <w:rsid w:val="00A1646E"/>
    <w:rsid w:val="00A16B27"/>
    <w:rsid w:val="00A21D65"/>
    <w:rsid w:val="00A23CAE"/>
    <w:rsid w:val="00A25500"/>
    <w:rsid w:val="00A255CC"/>
    <w:rsid w:val="00A30846"/>
    <w:rsid w:val="00A31FD5"/>
    <w:rsid w:val="00A32475"/>
    <w:rsid w:val="00A33D9D"/>
    <w:rsid w:val="00A343CF"/>
    <w:rsid w:val="00A3542D"/>
    <w:rsid w:val="00A37FFB"/>
    <w:rsid w:val="00A400D7"/>
    <w:rsid w:val="00A401F2"/>
    <w:rsid w:val="00A40F74"/>
    <w:rsid w:val="00A41EF9"/>
    <w:rsid w:val="00A42E0B"/>
    <w:rsid w:val="00A43817"/>
    <w:rsid w:val="00A44EEA"/>
    <w:rsid w:val="00A459EF"/>
    <w:rsid w:val="00A4664E"/>
    <w:rsid w:val="00A51470"/>
    <w:rsid w:val="00A51F40"/>
    <w:rsid w:val="00A53D1C"/>
    <w:rsid w:val="00A55AB5"/>
    <w:rsid w:val="00A5663C"/>
    <w:rsid w:val="00A6012D"/>
    <w:rsid w:val="00A6292D"/>
    <w:rsid w:val="00A65719"/>
    <w:rsid w:val="00A673F2"/>
    <w:rsid w:val="00A7013A"/>
    <w:rsid w:val="00A71476"/>
    <w:rsid w:val="00A71D60"/>
    <w:rsid w:val="00A71F85"/>
    <w:rsid w:val="00A72A7A"/>
    <w:rsid w:val="00A734A7"/>
    <w:rsid w:val="00A80249"/>
    <w:rsid w:val="00A8050E"/>
    <w:rsid w:val="00A8065A"/>
    <w:rsid w:val="00A82212"/>
    <w:rsid w:val="00A864DD"/>
    <w:rsid w:val="00A86B50"/>
    <w:rsid w:val="00A8779E"/>
    <w:rsid w:val="00A90EDF"/>
    <w:rsid w:val="00A92F05"/>
    <w:rsid w:val="00A9368A"/>
    <w:rsid w:val="00A93BA5"/>
    <w:rsid w:val="00A96F67"/>
    <w:rsid w:val="00A97C68"/>
    <w:rsid w:val="00AA0111"/>
    <w:rsid w:val="00AA31A5"/>
    <w:rsid w:val="00AA4A70"/>
    <w:rsid w:val="00AA5614"/>
    <w:rsid w:val="00AA696E"/>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5CE2"/>
    <w:rsid w:val="00AD7454"/>
    <w:rsid w:val="00AD7CB9"/>
    <w:rsid w:val="00AD7F0E"/>
    <w:rsid w:val="00AE1842"/>
    <w:rsid w:val="00AE1994"/>
    <w:rsid w:val="00AE1E8F"/>
    <w:rsid w:val="00AE3DBB"/>
    <w:rsid w:val="00AE46FD"/>
    <w:rsid w:val="00AE4FFB"/>
    <w:rsid w:val="00AE5E7D"/>
    <w:rsid w:val="00AF3EC5"/>
    <w:rsid w:val="00AF52EC"/>
    <w:rsid w:val="00AF717F"/>
    <w:rsid w:val="00B000F1"/>
    <w:rsid w:val="00B0133E"/>
    <w:rsid w:val="00B02831"/>
    <w:rsid w:val="00B044AD"/>
    <w:rsid w:val="00B05624"/>
    <w:rsid w:val="00B065D2"/>
    <w:rsid w:val="00B10DFD"/>
    <w:rsid w:val="00B11F87"/>
    <w:rsid w:val="00B12142"/>
    <w:rsid w:val="00B16A57"/>
    <w:rsid w:val="00B17F73"/>
    <w:rsid w:val="00B2073D"/>
    <w:rsid w:val="00B21492"/>
    <w:rsid w:val="00B221EB"/>
    <w:rsid w:val="00B251E2"/>
    <w:rsid w:val="00B2699D"/>
    <w:rsid w:val="00B3008D"/>
    <w:rsid w:val="00B32D20"/>
    <w:rsid w:val="00B3585F"/>
    <w:rsid w:val="00B35E8D"/>
    <w:rsid w:val="00B3650E"/>
    <w:rsid w:val="00B40821"/>
    <w:rsid w:val="00B4194A"/>
    <w:rsid w:val="00B4324B"/>
    <w:rsid w:val="00B46367"/>
    <w:rsid w:val="00B46793"/>
    <w:rsid w:val="00B50E19"/>
    <w:rsid w:val="00B540B0"/>
    <w:rsid w:val="00B54E1D"/>
    <w:rsid w:val="00B565E5"/>
    <w:rsid w:val="00B56C44"/>
    <w:rsid w:val="00B57D87"/>
    <w:rsid w:val="00B57EA8"/>
    <w:rsid w:val="00B60DAF"/>
    <w:rsid w:val="00B62743"/>
    <w:rsid w:val="00B6630F"/>
    <w:rsid w:val="00B663DF"/>
    <w:rsid w:val="00B70257"/>
    <w:rsid w:val="00B704FE"/>
    <w:rsid w:val="00B72340"/>
    <w:rsid w:val="00B739DC"/>
    <w:rsid w:val="00B74634"/>
    <w:rsid w:val="00B7597A"/>
    <w:rsid w:val="00B764F3"/>
    <w:rsid w:val="00B82DB8"/>
    <w:rsid w:val="00B84BCF"/>
    <w:rsid w:val="00B8564F"/>
    <w:rsid w:val="00B8769E"/>
    <w:rsid w:val="00B87D7F"/>
    <w:rsid w:val="00B930B1"/>
    <w:rsid w:val="00B939AC"/>
    <w:rsid w:val="00B956AA"/>
    <w:rsid w:val="00B961CA"/>
    <w:rsid w:val="00B96259"/>
    <w:rsid w:val="00B97330"/>
    <w:rsid w:val="00B975A2"/>
    <w:rsid w:val="00BA0A9D"/>
    <w:rsid w:val="00BA1CFD"/>
    <w:rsid w:val="00BA49E3"/>
    <w:rsid w:val="00BA4BB0"/>
    <w:rsid w:val="00BA5AAE"/>
    <w:rsid w:val="00BA5B79"/>
    <w:rsid w:val="00BA6112"/>
    <w:rsid w:val="00BA6A03"/>
    <w:rsid w:val="00BA7ABD"/>
    <w:rsid w:val="00BB0EDE"/>
    <w:rsid w:val="00BB226D"/>
    <w:rsid w:val="00BB36DA"/>
    <w:rsid w:val="00BB3EE6"/>
    <w:rsid w:val="00BB4006"/>
    <w:rsid w:val="00BC0D5C"/>
    <w:rsid w:val="00BC3044"/>
    <w:rsid w:val="00BC49BA"/>
    <w:rsid w:val="00BC4D34"/>
    <w:rsid w:val="00BC6857"/>
    <w:rsid w:val="00BD02A7"/>
    <w:rsid w:val="00BD06DC"/>
    <w:rsid w:val="00BD0919"/>
    <w:rsid w:val="00BD0A08"/>
    <w:rsid w:val="00BD2131"/>
    <w:rsid w:val="00BD48F0"/>
    <w:rsid w:val="00BD5075"/>
    <w:rsid w:val="00BD514E"/>
    <w:rsid w:val="00BD5AF9"/>
    <w:rsid w:val="00BE1276"/>
    <w:rsid w:val="00BE2320"/>
    <w:rsid w:val="00BE2589"/>
    <w:rsid w:val="00BE4FCD"/>
    <w:rsid w:val="00BF12DA"/>
    <w:rsid w:val="00BF16A1"/>
    <w:rsid w:val="00BF4E30"/>
    <w:rsid w:val="00BF4F76"/>
    <w:rsid w:val="00BF6ACC"/>
    <w:rsid w:val="00BF6EB1"/>
    <w:rsid w:val="00C009C7"/>
    <w:rsid w:val="00C01259"/>
    <w:rsid w:val="00C0133B"/>
    <w:rsid w:val="00C02692"/>
    <w:rsid w:val="00C02FB7"/>
    <w:rsid w:val="00C066E7"/>
    <w:rsid w:val="00C10A92"/>
    <w:rsid w:val="00C12703"/>
    <w:rsid w:val="00C14138"/>
    <w:rsid w:val="00C14EBA"/>
    <w:rsid w:val="00C14F59"/>
    <w:rsid w:val="00C16872"/>
    <w:rsid w:val="00C174F0"/>
    <w:rsid w:val="00C20265"/>
    <w:rsid w:val="00C22061"/>
    <w:rsid w:val="00C23A1D"/>
    <w:rsid w:val="00C307E5"/>
    <w:rsid w:val="00C30E5B"/>
    <w:rsid w:val="00C312AD"/>
    <w:rsid w:val="00C32BD8"/>
    <w:rsid w:val="00C373EC"/>
    <w:rsid w:val="00C4192B"/>
    <w:rsid w:val="00C42E49"/>
    <w:rsid w:val="00C44E7D"/>
    <w:rsid w:val="00C4569A"/>
    <w:rsid w:val="00C45A6E"/>
    <w:rsid w:val="00C526F8"/>
    <w:rsid w:val="00C534DE"/>
    <w:rsid w:val="00C53EEF"/>
    <w:rsid w:val="00C55921"/>
    <w:rsid w:val="00C56352"/>
    <w:rsid w:val="00C5687E"/>
    <w:rsid w:val="00C573B3"/>
    <w:rsid w:val="00C600EA"/>
    <w:rsid w:val="00C6119E"/>
    <w:rsid w:val="00C62776"/>
    <w:rsid w:val="00C62DDA"/>
    <w:rsid w:val="00C63ADB"/>
    <w:rsid w:val="00C647DB"/>
    <w:rsid w:val="00C67EDC"/>
    <w:rsid w:val="00C715F1"/>
    <w:rsid w:val="00C71CE8"/>
    <w:rsid w:val="00C721C6"/>
    <w:rsid w:val="00C7274F"/>
    <w:rsid w:val="00C72DD4"/>
    <w:rsid w:val="00C767D1"/>
    <w:rsid w:val="00C771ED"/>
    <w:rsid w:val="00C77661"/>
    <w:rsid w:val="00C776FE"/>
    <w:rsid w:val="00C809BD"/>
    <w:rsid w:val="00C81655"/>
    <w:rsid w:val="00C81F8A"/>
    <w:rsid w:val="00C8309F"/>
    <w:rsid w:val="00C845D5"/>
    <w:rsid w:val="00C84B21"/>
    <w:rsid w:val="00C86B8D"/>
    <w:rsid w:val="00C877D6"/>
    <w:rsid w:val="00C9109A"/>
    <w:rsid w:val="00C918B2"/>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73DB"/>
    <w:rsid w:val="00CA7614"/>
    <w:rsid w:val="00CB1011"/>
    <w:rsid w:val="00CB1112"/>
    <w:rsid w:val="00CB1CF6"/>
    <w:rsid w:val="00CB2C0B"/>
    <w:rsid w:val="00CB4410"/>
    <w:rsid w:val="00CB46FF"/>
    <w:rsid w:val="00CB53D5"/>
    <w:rsid w:val="00CB5B7C"/>
    <w:rsid w:val="00CB77FE"/>
    <w:rsid w:val="00CC09E6"/>
    <w:rsid w:val="00CC1A79"/>
    <w:rsid w:val="00CC2DE3"/>
    <w:rsid w:val="00CC3A21"/>
    <w:rsid w:val="00CC45E2"/>
    <w:rsid w:val="00CC46B8"/>
    <w:rsid w:val="00CC56E3"/>
    <w:rsid w:val="00CC57A2"/>
    <w:rsid w:val="00CC6981"/>
    <w:rsid w:val="00CC7529"/>
    <w:rsid w:val="00CD5AD4"/>
    <w:rsid w:val="00CD6FD4"/>
    <w:rsid w:val="00CE0755"/>
    <w:rsid w:val="00CE0D3A"/>
    <w:rsid w:val="00CE0D82"/>
    <w:rsid w:val="00CE1A2B"/>
    <w:rsid w:val="00CE2362"/>
    <w:rsid w:val="00CE2A72"/>
    <w:rsid w:val="00CE2D03"/>
    <w:rsid w:val="00CE4270"/>
    <w:rsid w:val="00CE6D6D"/>
    <w:rsid w:val="00CF0F0B"/>
    <w:rsid w:val="00CF1328"/>
    <w:rsid w:val="00CF2A8D"/>
    <w:rsid w:val="00CF499A"/>
    <w:rsid w:val="00CF7DE5"/>
    <w:rsid w:val="00D004F4"/>
    <w:rsid w:val="00D01600"/>
    <w:rsid w:val="00D025D8"/>
    <w:rsid w:val="00D05B9E"/>
    <w:rsid w:val="00D073E3"/>
    <w:rsid w:val="00D07567"/>
    <w:rsid w:val="00D10685"/>
    <w:rsid w:val="00D1115E"/>
    <w:rsid w:val="00D12A34"/>
    <w:rsid w:val="00D12D66"/>
    <w:rsid w:val="00D13BA2"/>
    <w:rsid w:val="00D1524E"/>
    <w:rsid w:val="00D17DC1"/>
    <w:rsid w:val="00D23FEA"/>
    <w:rsid w:val="00D2418B"/>
    <w:rsid w:val="00D24F54"/>
    <w:rsid w:val="00D26DB6"/>
    <w:rsid w:val="00D27BC1"/>
    <w:rsid w:val="00D309C5"/>
    <w:rsid w:val="00D30EC9"/>
    <w:rsid w:val="00D324E7"/>
    <w:rsid w:val="00D35981"/>
    <w:rsid w:val="00D35C0C"/>
    <w:rsid w:val="00D36D1D"/>
    <w:rsid w:val="00D40B8D"/>
    <w:rsid w:val="00D413FE"/>
    <w:rsid w:val="00D42D89"/>
    <w:rsid w:val="00D44224"/>
    <w:rsid w:val="00D452B8"/>
    <w:rsid w:val="00D4626A"/>
    <w:rsid w:val="00D46D23"/>
    <w:rsid w:val="00D474A7"/>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5BA2"/>
    <w:rsid w:val="00D760A5"/>
    <w:rsid w:val="00D8063E"/>
    <w:rsid w:val="00D822BD"/>
    <w:rsid w:val="00D85053"/>
    <w:rsid w:val="00D931A4"/>
    <w:rsid w:val="00D95216"/>
    <w:rsid w:val="00D9743C"/>
    <w:rsid w:val="00D97F56"/>
    <w:rsid w:val="00DA6262"/>
    <w:rsid w:val="00DA6E34"/>
    <w:rsid w:val="00DA7B3E"/>
    <w:rsid w:val="00DA7BFE"/>
    <w:rsid w:val="00DB4771"/>
    <w:rsid w:val="00DC1A4D"/>
    <w:rsid w:val="00DC1C0D"/>
    <w:rsid w:val="00DC4358"/>
    <w:rsid w:val="00DC6FA9"/>
    <w:rsid w:val="00DC701C"/>
    <w:rsid w:val="00DD005D"/>
    <w:rsid w:val="00DD02BA"/>
    <w:rsid w:val="00DD0E04"/>
    <w:rsid w:val="00DD1F95"/>
    <w:rsid w:val="00DD26BC"/>
    <w:rsid w:val="00DD29E9"/>
    <w:rsid w:val="00DD5A42"/>
    <w:rsid w:val="00DD6411"/>
    <w:rsid w:val="00DD6545"/>
    <w:rsid w:val="00DD770A"/>
    <w:rsid w:val="00DD7833"/>
    <w:rsid w:val="00DD7C83"/>
    <w:rsid w:val="00DD7DF2"/>
    <w:rsid w:val="00DE157C"/>
    <w:rsid w:val="00DE16E7"/>
    <w:rsid w:val="00DE4861"/>
    <w:rsid w:val="00DE526B"/>
    <w:rsid w:val="00DE658F"/>
    <w:rsid w:val="00DF2922"/>
    <w:rsid w:val="00DF36DF"/>
    <w:rsid w:val="00DF62A5"/>
    <w:rsid w:val="00DF7299"/>
    <w:rsid w:val="00DF7AA8"/>
    <w:rsid w:val="00E01D6D"/>
    <w:rsid w:val="00E0615D"/>
    <w:rsid w:val="00E06290"/>
    <w:rsid w:val="00E06B65"/>
    <w:rsid w:val="00E1074E"/>
    <w:rsid w:val="00E11037"/>
    <w:rsid w:val="00E11571"/>
    <w:rsid w:val="00E11E19"/>
    <w:rsid w:val="00E15D33"/>
    <w:rsid w:val="00E1646B"/>
    <w:rsid w:val="00E17A8A"/>
    <w:rsid w:val="00E20A37"/>
    <w:rsid w:val="00E20D75"/>
    <w:rsid w:val="00E216C7"/>
    <w:rsid w:val="00E21C36"/>
    <w:rsid w:val="00E22A97"/>
    <w:rsid w:val="00E22CD4"/>
    <w:rsid w:val="00E2329F"/>
    <w:rsid w:val="00E2534E"/>
    <w:rsid w:val="00E31226"/>
    <w:rsid w:val="00E33F6D"/>
    <w:rsid w:val="00E33FCA"/>
    <w:rsid w:val="00E3697E"/>
    <w:rsid w:val="00E378B5"/>
    <w:rsid w:val="00E40BE3"/>
    <w:rsid w:val="00E40CA4"/>
    <w:rsid w:val="00E4429C"/>
    <w:rsid w:val="00E44E19"/>
    <w:rsid w:val="00E47DC7"/>
    <w:rsid w:val="00E510CD"/>
    <w:rsid w:val="00E51FB9"/>
    <w:rsid w:val="00E53360"/>
    <w:rsid w:val="00E53FD4"/>
    <w:rsid w:val="00E55680"/>
    <w:rsid w:val="00E56345"/>
    <w:rsid w:val="00E60212"/>
    <w:rsid w:val="00E631DF"/>
    <w:rsid w:val="00E6389A"/>
    <w:rsid w:val="00E64D11"/>
    <w:rsid w:val="00E64D16"/>
    <w:rsid w:val="00E65067"/>
    <w:rsid w:val="00E6692E"/>
    <w:rsid w:val="00E66F4E"/>
    <w:rsid w:val="00E7096E"/>
    <w:rsid w:val="00E70DAB"/>
    <w:rsid w:val="00E72CD0"/>
    <w:rsid w:val="00E73548"/>
    <w:rsid w:val="00E758E2"/>
    <w:rsid w:val="00E75B29"/>
    <w:rsid w:val="00E76E8D"/>
    <w:rsid w:val="00E77C2E"/>
    <w:rsid w:val="00E834F2"/>
    <w:rsid w:val="00E846DD"/>
    <w:rsid w:val="00E847B7"/>
    <w:rsid w:val="00E85010"/>
    <w:rsid w:val="00E9081A"/>
    <w:rsid w:val="00E910B6"/>
    <w:rsid w:val="00E91791"/>
    <w:rsid w:val="00E92133"/>
    <w:rsid w:val="00E96FC0"/>
    <w:rsid w:val="00E9730A"/>
    <w:rsid w:val="00E97332"/>
    <w:rsid w:val="00E9757B"/>
    <w:rsid w:val="00E97C3C"/>
    <w:rsid w:val="00EA0006"/>
    <w:rsid w:val="00EA1572"/>
    <w:rsid w:val="00EA599A"/>
    <w:rsid w:val="00EB0BF8"/>
    <w:rsid w:val="00EB18FF"/>
    <w:rsid w:val="00EB3F97"/>
    <w:rsid w:val="00EB44FE"/>
    <w:rsid w:val="00EB5632"/>
    <w:rsid w:val="00EB749A"/>
    <w:rsid w:val="00EC126F"/>
    <w:rsid w:val="00EC1C4A"/>
    <w:rsid w:val="00EC2660"/>
    <w:rsid w:val="00EC2AB9"/>
    <w:rsid w:val="00EC32C1"/>
    <w:rsid w:val="00EC6493"/>
    <w:rsid w:val="00ED185A"/>
    <w:rsid w:val="00ED5227"/>
    <w:rsid w:val="00ED64E8"/>
    <w:rsid w:val="00ED717B"/>
    <w:rsid w:val="00ED7DC5"/>
    <w:rsid w:val="00ED7FD2"/>
    <w:rsid w:val="00EE112B"/>
    <w:rsid w:val="00EE2C0D"/>
    <w:rsid w:val="00EE364B"/>
    <w:rsid w:val="00EE5BF6"/>
    <w:rsid w:val="00EE6A79"/>
    <w:rsid w:val="00EE6FB3"/>
    <w:rsid w:val="00EE7AF8"/>
    <w:rsid w:val="00EE7F9C"/>
    <w:rsid w:val="00EF4ADE"/>
    <w:rsid w:val="00EF64CB"/>
    <w:rsid w:val="00EF78DD"/>
    <w:rsid w:val="00F010DE"/>
    <w:rsid w:val="00F01239"/>
    <w:rsid w:val="00F056E2"/>
    <w:rsid w:val="00F101BC"/>
    <w:rsid w:val="00F1249B"/>
    <w:rsid w:val="00F12B11"/>
    <w:rsid w:val="00F12D87"/>
    <w:rsid w:val="00F1414B"/>
    <w:rsid w:val="00F1706E"/>
    <w:rsid w:val="00F17461"/>
    <w:rsid w:val="00F17AB0"/>
    <w:rsid w:val="00F23705"/>
    <w:rsid w:val="00F245CD"/>
    <w:rsid w:val="00F24917"/>
    <w:rsid w:val="00F265B3"/>
    <w:rsid w:val="00F26831"/>
    <w:rsid w:val="00F303E7"/>
    <w:rsid w:val="00F34304"/>
    <w:rsid w:val="00F34951"/>
    <w:rsid w:val="00F3684A"/>
    <w:rsid w:val="00F36873"/>
    <w:rsid w:val="00F40213"/>
    <w:rsid w:val="00F403F8"/>
    <w:rsid w:val="00F433B2"/>
    <w:rsid w:val="00F46320"/>
    <w:rsid w:val="00F47BB2"/>
    <w:rsid w:val="00F50208"/>
    <w:rsid w:val="00F525D3"/>
    <w:rsid w:val="00F550D5"/>
    <w:rsid w:val="00F616BF"/>
    <w:rsid w:val="00F62467"/>
    <w:rsid w:val="00F6434B"/>
    <w:rsid w:val="00F6508E"/>
    <w:rsid w:val="00F677DA"/>
    <w:rsid w:val="00F67802"/>
    <w:rsid w:val="00F7606F"/>
    <w:rsid w:val="00F76813"/>
    <w:rsid w:val="00F77BB2"/>
    <w:rsid w:val="00F81F36"/>
    <w:rsid w:val="00F82BAC"/>
    <w:rsid w:val="00F90D80"/>
    <w:rsid w:val="00F91A86"/>
    <w:rsid w:val="00F92B89"/>
    <w:rsid w:val="00F93CF2"/>
    <w:rsid w:val="00F950C7"/>
    <w:rsid w:val="00F95C39"/>
    <w:rsid w:val="00F95FEE"/>
    <w:rsid w:val="00F97553"/>
    <w:rsid w:val="00FA0E29"/>
    <w:rsid w:val="00FA141C"/>
    <w:rsid w:val="00FA1538"/>
    <w:rsid w:val="00FA2132"/>
    <w:rsid w:val="00FA2B52"/>
    <w:rsid w:val="00FA5C56"/>
    <w:rsid w:val="00FA79F9"/>
    <w:rsid w:val="00FA7C72"/>
    <w:rsid w:val="00FB1F7F"/>
    <w:rsid w:val="00FB25FA"/>
    <w:rsid w:val="00FB26F4"/>
    <w:rsid w:val="00FB5200"/>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4FA7E7"/>
  <w15:docId w15:val="{E15541AB-5FB1-4473-9D95-4B56DAD6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character" w:styleId="CommentReference">
    <w:name w:val="annotation reference"/>
    <w:basedOn w:val="DefaultParagraphFont"/>
    <w:semiHidden/>
    <w:unhideWhenUsed/>
    <w:rsid w:val="00256AC2"/>
    <w:rPr>
      <w:sz w:val="16"/>
      <w:szCs w:val="16"/>
    </w:rPr>
  </w:style>
  <w:style w:type="paragraph" w:styleId="CommentText">
    <w:name w:val="annotation text"/>
    <w:basedOn w:val="Normal"/>
    <w:link w:val="CommentTextChar"/>
    <w:semiHidden/>
    <w:unhideWhenUsed/>
    <w:rsid w:val="00256AC2"/>
    <w:pPr>
      <w:spacing w:line="240" w:lineRule="auto"/>
    </w:pPr>
    <w:rPr>
      <w:sz w:val="20"/>
      <w:szCs w:val="20"/>
    </w:rPr>
  </w:style>
  <w:style w:type="character" w:customStyle="1" w:styleId="CommentTextChar">
    <w:name w:val="Comment Text Char"/>
    <w:basedOn w:val="DefaultParagraphFont"/>
    <w:link w:val="CommentText"/>
    <w:semiHidden/>
    <w:rsid w:val="00256AC2"/>
    <w:rPr>
      <w:rFonts w:ascii="Arial" w:hAnsi="Arial" w:cs="Arial"/>
      <w:lang w:eastAsia="en-US"/>
    </w:rPr>
  </w:style>
  <w:style w:type="paragraph" w:styleId="CommentSubject">
    <w:name w:val="annotation subject"/>
    <w:basedOn w:val="CommentText"/>
    <w:next w:val="CommentText"/>
    <w:link w:val="CommentSubjectChar"/>
    <w:semiHidden/>
    <w:unhideWhenUsed/>
    <w:rsid w:val="00256AC2"/>
    <w:rPr>
      <w:b/>
      <w:bCs/>
    </w:rPr>
  </w:style>
  <w:style w:type="character" w:customStyle="1" w:styleId="CommentSubjectChar">
    <w:name w:val="Comment Subject Char"/>
    <w:basedOn w:val="CommentTextChar"/>
    <w:link w:val="CommentSubject"/>
    <w:semiHidden/>
    <w:rsid w:val="00256AC2"/>
    <w:rPr>
      <w:rFonts w:ascii="Arial" w:hAnsi="Arial" w:cs="Arial"/>
      <w:b/>
      <w:bCs/>
      <w:lang w:eastAsia="en-US"/>
    </w:rPr>
  </w:style>
  <w:style w:type="character" w:styleId="Emphasis">
    <w:name w:val="Emphasis"/>
    <w:basedOn w:val="DefaultParagraphFont"/>
    <w:uiPriority w:val="20"/>
    <w:qFormat/>
    <w:rsid w:val="00C8309F"/>
    <w:rPr>
      <w:i/>
      <w:iCs/>
    </w:rPr>
  </w:style>
  <w:style w:type="paragraph" w:styleId="NormalWeb">
    <w:name w:val="Normal (Web)"/>
    <w:basedOn w:val="Normal"/>
    <w:uiPriority w:val="99"/>
    <w:semiHidden/>
    <w:unhideWhenUsed/>
    <w:rsid w:val="00FB5200"/>
    <w:pPr>
      <w:spacing w:before="100" w:beforeAutospacing="1" w:after="100" w:afterAutospacing="1" w:line="240" w:lineRule="auto"/>
      <w:ind w:left="0"/>
    </w:pPr>
    <w:rPr>
      <w:rFonts w:ascii="Times New Roman" w:hAnsi="Times New Roman" w:cs="Times New Roman"/>
      <w:sz w:val="24"/>
      <w:lang w:val="en-IE" w:eastAsia="en-IE"/>
    </w:rPr>
  </w:style>
  <w:style w:type="character" w:styleId="HTMLCode">
    <w:name w:val="HTML Code"/>
    <w:basedOn w:val="DefaultParagraphFont"/>
    <w:uiPriority w:val="99"/>
    <w:semiHidden/>
    <w:unhideWhenUsed/>
    <w:rsid w:val="00FB52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280889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58110781">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546327429">
      <w:bodyDiv w:val="1"/>
      <w:marLeft w:val="0"/>
      <w:marRight w:val="0"/>
      <w:marTop w:val="0"/>
      <w:marBottom w:val="0"/>
      <w:divBdr>
        <w:top w:val="none" w:sz="0" w:space="0" w:color="auto"/>
        <w:left w:val="none" w:sz="0" w:space="0" w:color="auto"/>
        <w:bottom w:val="none" w:sz="0" w:space="0" w:color="auto"/>
        <w:right w:val="none" w:sz="0" w:space="0" w:color="auto"/>
      </w:divBdr>
    </w:div>
    <w:div w:id="1779713108">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019917798">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2.JPG"/><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3.png"/><Relationship Id="rId33" Type="http://schemas.openxmlformats.org/officeDocument/2006/relationships/fontTable" Target="fontTable.xml"/><Relationship Id="rId71"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JP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ww.kaggle.com/uciml/red-wine-quality-cortez-et-al-2009" TargetMode="External"/><Relationship Id="rId32"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archive.ics.uci.edu/ml/datasets/wine+quality" TargetMode="External"/><Relationship Id="rId28" Type="http://schemas.openxmlformats.org/officeDocument/2006/relationships/header" Target="header4.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www.kaggle.com/uciml/red-wine-quality-cortez-et-al-2009" TargetMode="External"/><Relationship Id="rId27" Type="http://schemas.openxmlformats.org/officeDocument/2006/relationships/image" Target="media/image5.png"/><Relationship Id="rId30" Type="http://schemas.openxmlformats.org/officeDocument/2006/relationships/footer" Target="footer4.xml"/></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1a4ba186-3518-432c-9561-7a0f3424a65e" ContentTypeId="0x010100A7E734F647EE7C4F86DAB9A69098C7820224" PreviousValue="false"/>
</file>

<file path=customXml/item6.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Data and Web Mining</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2.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3.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5.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6.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7.xml><?xml version="1.0" encoding="utf-8"?>
<ds:datastoreItem xmlns:ds="http://schemas.openxmlformats.org/officeDocument/2006/customXml" ds:itemID="{F05683F0-386F-4B9C-BD3A-404ADAE3C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21</Pages>
  <Words>3162</Words>
  <Characters>18028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Tools for Data Analytics CA2</vt:lpstr>
    </vt:vector>
  </TitlesOfParts>
  <Company>BAE Systems Applied Intelligence</Company>
  <LinksUpToDate>false</LinksUpToDate>
  <CharactersWithSpaces>21148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Web Mining CA</dc:title>
  <dc:creator>10524150@myDBS.ie</dc:creator>
  <cp:keywords>Data and Web Mining</cp:keywords>
  <cp:lastModifiedBy>Ciaran Finnegan</cp:lastModifiedBy>
  <cp:revision>18</cp:revision>
  <cp:lastPrinted>2007-06-14T13:02:00Z</cp:lastPrinted>
  <dcterms:created xsi:type="dcterms:W3CDTF">2020-01-24T16:39:00Z</dcterms:created>
  <dcterms:modified xsi:type="dcterms:W3CDTF">2020-01-26T20:04:00Z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